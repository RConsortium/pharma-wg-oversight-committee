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E4194" w14:textId="5EACF477" w:rsidR="00A1286D" w:rsidRPr="0083110D" w:rsidRDefault="00C41395" w:rsidP="005D6C74">
      <w:pPr>
        <w:pStyle w:val="BodyText"/>
        <w:spacing w:before="1"/>
        <w:rPr>
          <w:sz w:val="20"/>
        </w:rPr>
      </w:pPr>
      <w:r>
        <w:rPr>
          <w:noProof/>
        </w:rPr>
        <w:drawing>
          <wp:anchor distT="0" distB="0" distL="114300" distR="114300" simplePos="0" relativeHeight="251659264" behindDoc="0" locked="0" layoutInCell="1" allowOverlap="1">
            <wp:simplePos x="0" y="0"/>
            <wp:positionH relativeFrom="column">
              <wp:posOffset>752475</wp:posOffset>
            </wp:positionH>
            <wp:positionV relativeFrom="paragraph">
              <wp:posOffset>114300</wp:posOffset>
            </wp:positionV>
            <wp:extent cx="2030073" cy="457200"/>
            <wp:effectExtent l="0" t="0" r="8890" b="0"/>
            <wp:wrapNone/>
            <wp:docPr id="2" name="Picture 2" descr="R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59935" name="Picture 1" descr="R Consortiu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0073"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DE0" w:rsidRPr="0083110D">
        <w:rPr>
          <w:bCs/>
          <w:noProof/>
          <w:sz w:val="20"/>
        </w:rPr>
        <w:drawing>
          <wp:anchor distT="0" distB="0" distL="114300" distR="114300" simplePos="0" relativeHeight="251658240" behindDoc="0" locked="0" layoutInCell="1" allowOverlap="1">
            <wp:simplePos x="0" y="0"/>
            <wp:positionH relativeFrom="column">
              <wp:posOffset>3701415</wp:posOffset>
            </wp:positionH>
            <wp:positionV relativeFrom="margin">
              <wp:posOffset>0</wp:posOffset>
            </wp:positionV>
            <wp:extent cx="914400" cy="7410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6743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741045"/>
                    </a:xfrm>
                    <a:prstGeom prst="rect">
                      <a:avLst/>
                    </a:prstGeom>
                  </pic:spPr>
                </pic:pic>
              </a:graphicData>
            </a:graphic>
            <wp14:sizeRelH relativeFrom="page">
              <wp14:pctWidth>0</wp14:pctWidth>
            </wp14:sizeRelH>
            <wp14:sizeRelV relativeFrom="page">
              <wp14:pctHeight>0</wp14:pctHeight>
            </wp14:sizeRelV>
          </wp:anchor>
        </w:drawing>
      </w:r>
    </w:p>
    <w:p w14:paraId="794F0733" w14:textId="3100F6A0" w:rsidR="003E3F94" w:rsidRPr="0083110D" w:rsidRDefault="00C41395" w:rsidP="007956D7">
      <w:pPr>
        <w:pStyle w:val="Heading1"/>
        <w:ind w:left="0"/>
        <w:jc w:val="center"/>
        <w:rPr>
          <w:sz w:val="28"/>
          <w:szCs w:val="28"/>
        </w:rPr>
      </w:pPr>
      <w:r>
        <w:rPr>
          <w:w w:val="105"/>
          <w:sz w:val="28"/>
          <w:szCs w:val="28"/>
        </w:rPr>
        <w:t>R Consortium</w:t>
      </w:r>
    </w:p>
    <w:p w14:paraId="3C4F1051" w14:textId="7731B32F" w:rsidR="003E3F94" w:rsidRPr="0083110D" w:rsidRDefault="00C41395" w:rsidP="007956D7">
      <w:pPr>
        <w:pStyle w:val="Heading1"/>
        <w:ind w:left="0"/>
        <w:jc w:val="center"/>
        <w:rPr>
          <w:b w:val="0"/>
          <w:bCs w:val="0"/>
          <w:w w:val="105"/>
          <w:sz w:val="24"/>
          <w:szCs w:val="24"/>
        </w:rPr>
      </w:pPr>
      <w:r w:rsidRPr="0083110D">
        <w:rPr>
          <w:b w:val="0"/>
          <w:bCs w:val="0"/>
          <w:w w:val="105"/>
          <w:sz w:val="24"/>
          <w:szCs w:val="24"/>
        </w:rPr>
        <w:t>and</w:t>
      </w:r>
    </w:p>
    <w:p w14:paraId="3D05668F" w14:textId="4A0B8359" w:rsidR="00FD0FB1" w:rsidRPr="0083110D" w:rsidRDefault="00C41395" w:rsidP="007956D7">
      <w:pPr>
        <w:pStyle w:val="Heading1"/>
        <w:ind w:left="0"/>
        <w:jc w:val="center"/>
        <w:rPr>
          <w:w w:val="105"/>
          <w:sz w:val="28"/>
          <w:szCs w:val="28"/>
        </w:rPr>
      </w:pPr>
      <w:r w:rsidRPr="0083110D">
        <w:rPr>
          <w:w w:val="105"/>
          <w:sz w:val="28"/>
          <w:szCs w:val="28"/>
        </w:rPr>
        <w:t>PHUSE</w:t>
      </w:r>
    </w:p>
    <w:p w14:paraId="459BB809" w14:textId="77777777" w:rsidR="007956D7" w:rsidRPr="0083110D" w:rsidRDefault="007956D7" w:rsidP="007956D7">
      <w:pPr>
        <w:pStyle w:val="Heading1"/>
        <w:ind w:left="0"/>
        <w:jc w:val="center"/>
        <w:rPr>
          <w:w w:val="105"/>
          <w:sz w:val="24"/>
          <w:szCs w:val="24"/>
        </w:rPr>
      </w:pPr>
    </w:p>
    <w:p w14:paraId="245BBCB5" w14:textId="12ED9486" w:rsidR="003E3F94" w:rsidRPr="0083110D" w:rsidRDefault="00C41395" w:rsidP="007956D7">
      <w:pPr>
        <w:pStyle w:val="Heading1"/>
        <w:ind w:left="0"/>
        <w:jc w:val="center"/>
        <w:rPr>
          <w:w w:val="105"/>
          <w:sz w:val="36"/>
          <w:szCs w:val="36"/>
        </w:rPr>
      </w:pPr>
      <w:r>
        <w:rPr>
          <w:w w:val="105"/>
          <w:sz w:val="36"/>
          <w:szCs w:val="36"/>
        </w:rPr>
        <w:t>Memorandum</w:t>
      </w:r>
      <w:r w:rsidRPr="0083110D">
        <w:rPr>
          <w:w w:val="105"/>
          <w:sz w:val="36"/>
          <w:szCs w:val="36"/>
        </w:rPr>
        <w:t xml:space="preserve"> of Understanding (</w:t>
      </w:r>
      <w:r w:rsidR="00754C25">
        <w:rPr>
          <w:w w:val="105"/>
          <w:sz w:val="36"/>
          <w:szCs w:val="36"/>
        </w:rPr>
        <w:t>MOU</w:t>
      </w:r>
      <w:r w:rsidRPr="0083110D">
        <w:rPr>
          <w:w w:val="105"/>
          <w:sz w:val="36"/>
          <w:szCs w:val="36"/>
        </w:rPr>
        <w:t>)</w:t>
      </w:r>
    </w:p>
    <w:p w14:paraId="51350008" w14:textId="77777777" w:rsidR="003E3F94" w:rsidRPr="0083110D" w:rsidRDefault="003E3F94">
      <w:pPr>
        <w:pStyle w:val="BodyText"/>
        <w:spacing w:before="171" w:line="244" w:lineRule="auto"/>
        <w:ind w:left="136" w:right="195" w:hanging="2"/>
        <w:rPr>
          <w:w w:val="105"/>
          <w:sz w:val="24"/>
          <w:szCs w:val="24"/>
        </w:rPr>
      </w:pPr>
    </w:p>
    <w:p w14:paraId="4C287609" w14:textId="520276A8" w:rsidR="00A1286D" w:rsidRPr="0083110D" w:rsidRDefault="00C41395">
      <w:pPr>
        <w:pStyle w:val="BodyText"/>
        <w:spacing w:before="171" w:line="244" w:lineRule="auto"/>
        <w:ind w:left="136" w:right="195" w:hanging="2"/>
      </w:pPr>
      <w:r w:rsidRPr="0083110D">
        <w:rPr>
          <w:w w:val="105"/>
        </w:rPr>
        <w:t xml:space="preserve">THIS </w:t>
      </w:r>
      <w:r w:rsidR="00F10AE0">
        <w:rPr>
          <w:w w:val="105"/>
        </w:rPr>
        <w:t>MEMORANDUM</w:t>
      </w:r>
      <w:r w:rsidRPr="0083110D">
        <w:rPr>
          <w:w w:val="105"/>
        </w:rPr>
        <w:t xml:space="preserve"> OF UNDERSTANDING ("</w:t>
      </w:r>
      <w:r w:rsidR="00754C25">
        <w:rPr>
          <w:w w:val="105"/>
        </w:rPr>
        <w:t>MOU</w:t>
      </w:r>
      <w:r w:rsidRPr="0083110D">
        <w:rPr>
          <w:w w:val="105"/>
        </w:rPr>
        <w:t xml:space="preserve">"), is made by the </w:t>
      </w:r>
      <w:r w:rsidR="0083110D">
        <w:rPr>
          <w:w w:val="105"/>
        </w:rPr>
        <w:t>R Consortium</w:t>
      </w:r>
      <w:r w:rsidRPr="0083110D">
        <w:rPr>
          <w:w w:val="105"/>
        </w:rPr>
        <w:t xml:space="preserve"> with </w:t>
      </w:r>
      <w:r w:rsidRPr="0083110D">
        <w:rPr>
          <w:spacing w:val="-3"/>
          <w:w w:val="105"/>
        </w:rPr>
        <w:t xml:space="preserve">its </w:t>
      </w:r>
      <w:r w:rsidRPr="0083110D">
        <w:rPr>
          <w:w w:val="105"/>
        </w:rPr>
        <w:t xml:space="preserve">principal place of business located at </w:t>
      </w:r>
      <w:r w:rsidR="005745E5" w:rsidRPr="005745E5">
        <w:rPr>
          <w:w w:val="105"/>
        </w:rPr>
        <w:t>660 York Street, San Francisco, CA 94110</w:t>
      </w:r>
      <w:r w:rsidRPr="0083110D">
        <w:rPr>
          <w:spacing w:val="-3"/>
          <w:w w:val="105"/>
        </w:rPr>
        <w:t xml:space="preserve">, </w:t>
      </w:r>
      <w:r w:rsidRPr="0083110D">
        <w:rPr>
          <w:w w:val="105"/>
        </w:rPr>
        <w:t xml:space="preserve">and </w:t>
      </w:r>
      <w:r w:rsidR="00442300" w:rsidRPr="0083110D">
        <w:rPr>
          <w:spacing w:val="-5"/>
          <w:w w:val="105"/>
        </w:rPr>
        <w:t>PHUSE</w:t>
      </w:r>
      <w:r w:rsidRPr="0083110D">
        <w:rPr>
          <w:spacing w:val="-5"/>
          <w:w w:val="105"/>
        </w:rPr>
        <w:t xml:space="preserve">, </w:t>
      </w:r>
      <w:r w:rsidRPr="0083110D">
        <w:rPr>
          <w:w w:val="105"/>
        </w:rPr>
        <w:t xml:space="preserve">with its principal place </w:t>
      </w:r>
      <w:r w:rsidRPr="0083110D">
        <w:rPr>
          <w:spacing w:val="-4"/>
          <w:w w:val="105"/>
        </w:rPr>
        <w:t xml:space="preserve">of </w:t>
      </w:r>
      <w:r w:rsidRPr="0083110D">
        <w:rPr>
          <w:w w:val="105"/>
        </w:rPr>
        <w:t xml:space="preserve">business located at Kent Innovation Centre, </w:t>
      </w:r>
      <w:r w:rsidRPr="0083110D">
        <w:rPr>
          <w:spacing w:val="-1"/>
          <w:w w:val="103"/>
        </w:rPr>
        <w:t>Millenniu</w:t>
      </w:r>
      <w:r w:rsidRPr="0083110D">
        <w:rPr>
          <w:w w:val="103"/>
        </w:rPr>
        <w:t>m</w:t>
      </w:r>
      <w:r w:rsidRPr="0083110D">
        <w:t xml:space="preserve"> </w:t>
      </w:r>
      <w:r w:rsidRPr="0083110D">
        <w:rPr>
          <w:spacing w:val="-1"/>
          <w:w w:val="105"/>
        </w:rPr>
        <w:t>Way</w:t>
      </w:r>
      <w:r w:rsidRPr="0083110D">
        <w:rPr>
          <w:w w:val="105"/>
        </w:rPr>
        <w:t>,</w:t>
      </w:r>
      <w:r w:rsidRPr="0083110D">
        <w:t xml:space="preserve"> </w:t>
      </w:r>
      <w:r w:rsidRPr="0083110D">
        <w:rPr>
          <w:spacing w:val="-1"/>
          <w:w w:val="105"/>
        </w:rPr>
        <w:t>Kent</w:t>
      </w:r>
      <w:r w:rsidRPr="0083110D">
        <w:rPr>
          <w:w w:val="105"/>
        </w:rPr>
        <w:t>,</w:t>
      </w:r>
      <w:r w:rsidRPr="0083110D">
        <w:t xml:space="preserve"> </w:t>
      </w:r>
      <w:r w:rsidRPr="0083110D">
        <w:rPr>
          <w:spacing w:val="-1"/>
          <w:w w:val="118"/>
        </w:rPr>
        <w:t>CTl</w:t>
      </w:r>
      <w:r w:rsidRPr="0083110D">
        <w:rPr>
          <w:w w:val="118"/>
        </w:rPr>
        <w:t>0</w:t>
      </w:r>
      <w:r w:rsidRPr="0083110D">
        <w:t xml:space="preserve"> </w:t>
      </w:r>
      <w:r w:rsidRPr="0083110D">
        <w:rPr>
          <w:w w:val="118"/>
        </w:rPr>
        <w:t>2Q</w:t>
      </w:r>
      <w:r w:rsidRPr="0083110D">
        <w:rPr>
          <w:spacing w:val="-61"/>
          <w:w w:val="118"/>
        </w:rPr>
        <w:t>Q</w:t>
      </w:r>
      <w:r w:rsidRPr="0083110D">
        <w:rPr>
          <w:w w:val="118"/>
        </w:rPr>
        <w:t>,</w:t>
      </w:r>
      <w:r w:rsidRPr="0083110D">
        <w:t xml:space="preserve"> </w:t>
      </w:r>
      <w:r w:rsidRPr="0083110D">
        <w:rPr>
          <w:spacing w:val="-1"/>
          <w:w w:val="118"/>
        </w:rPr>
        <w:t>Englan</w:t>
      </w:r>
      <w:r w:rsidRPr="0083110D">
        <w:rPr>
          <w:spacing w:val="-105"/>
          <w:w w:val="118"/>
        </w:rPr>
        <w:t>d</w:t>
      </w:r>
      <w:r w:rsidRPr="0083110D">
        <w:rPr>
          <w:w w:val="118"/>
        </w:rPr>
        <w:t>,</w:t>
      </w:r>
      <w:r w:rsidRPr="0083110D">
        <w:t xml:space="preserve"> </w:t>
      </w:r>
      <w:r w:rsidRPr="0083110D">
        <w:rPr>
          <w:spacing w:val="-1"/>
          <w:w w:val="106"/>
        </w:rPr>
        <w:t>UK</w:t>
      </w:r>
      <w:r w:rsidRPr="0083110D">
        <w:rPr>
          <w:w w:val="106"/>
        </w:rPr>
        <w:t>.</w:t>
      </w:r>
      <w:r w:rsidRPr="0083110D">
        <w:t xml:space="preserve"> </w:t>
      </w:r>
      <w:r w:rsidRPr="0083110D">
        <w:rPr>
          <w:spacing w:val="-1"/>
          <w:w w:val="106"/>
        </w:rPr>
        <w:t>Bot</w:t>
      </w:r>
      <w:r w:rsidRPr="0083110D">
        <w:rPr>
          <w:w w:val="106"/>
        </w:rPr>
        <w:t>h</w:t>
      </w:r>
      <w:r w:rsidRPr="0083110D">
        <w:t xml:space="preserve"> </w:t>
      </w:r>
      <w:r w:rsidR="00442300" w:rsidRPr="0083110D">
        <w:rPr>
          <w:spacing w:val="-1"/>
          <w:w w:val="104"/>
        </w:rPr>
        <w:t>Parties</w:t>
      </w:r>
      <w:r w:rsidRPr="0083110D">
        <w:t xml:space="preserve"> </w:t>
      </w:r>
      <w:r w:rsidRPr="0083110D">
        <w:rPr>
          <w:spacing w:val="-1"/>
          <w:w w:val="105"/>
        </w:rPr>
        <w:t>ma</w:t>
      </w:r>
      <w:r w:rsidRPr="0083110D">
        <w:rPr>
          <w:w w:val="105"/>
        </w:rPr>
        <w:t>y</w:t>
      </w:r>
      <w:r w:rsidRPr="0083110D">
        <w:t xml:space="preserve"> </w:t>
      </w:r>
      <w:r w:rsidRPr="0083110D">
        <w:rPr>
          <w:w w:val="103"/>
        </w:rPr>
        <w:t>hereinafter</w:t>
      </w:r>
      <w:r w:rsidRPr="0083110D">
        <w:t xml:space="preserve"> </w:t>
      </w:r>
      <w:r w:rsidRPr="0083110D">
        <w:rPr>
          <w:w w:val="107"/>
        </w:rPr>
        <w:t xml:space="preserve">be </w:t>
      </w:r>
      <w:r w:rsidRPr="0083110D">
        <w:rPr>
          <w:w w:val="105"/>
        </w:rPr>
        <w:t xml:space="preserve">referred to </w:t>
      </w:r>
      <w:r w:rsidRPr="0083110D">
        <w:rPr>
          <w:spacing w:val="-4"/>
          <w:w w:val="105"/>
        </w:rPr>
        <w:t xml:space="preserve">as </w:t>
      </w:r>
      <w:r w:rsidRPr="0083110D">
        <w:rPr>
          <w:w w:val="105"/>
        </w:rPr>
        <w:t>"Party" or "Parties".</w:t>
      </w:r>
    </w:p>
    <w:p w14:paraId="47451C46" w14:textId="3394C0B7" w:rsidR="00A1286D" w:rsidRPr="0083110D" w:rsidRDefault="00C41395">
      <w:pPr>
        <w:pStyle w:val="BodyText"/>
        <w:spacing w:before="214" w:line="249" w:lineRule="auto"/>
        <w:ind w:left="140" w:right="399" w:hanging="13"/>
      </w:pPr>
      <w:r w:rsidRPr="0083110D">
        <w:rPr>
          <w:w w:val="105"/>
        </w:rPr>
        <w:t xml:space="preserve">This agreement is effective </w:t>
      </w:r>
      <w:r w:rsidR="001163F8">
        <w:rPr>
          <w:w w:val="105"/>
        </w:rPr>
        <w:t>01</w:t>
      </w:r>
      <w:r w:rsidR="006B1B59" w:rsidRPr="0083110D">
        <w:rPr>
          <w:w w:val="105"/>
        </w:rPr>
        <w:t xml:space="preserve"> </w:t>
      </w:r>
      <w:r w:rsidR="001163F8">
        <w:rPr>
          <w:w w:val="105"/>
        </w:rPr>
        <w:t>March</w:t>
      </w:r>
      <w:r w:rsidRPr="0083110D">
        <w:rPr>
          <w:w w:val="105"/>
        </w:rPr>
        <w:t xml:space="preserve"> 20</w:t>
      </w:r>
      <w:r w:rsidR="00D55F27" w:rsidRPr="0083110D">
        <w:rPr>
          <w:w w:val="105"/>
        </w:rPr>
        <w:t>2</w:t>
      </w:r>
      <w:r w:rsidR="00AF0756">
        <w:rPr>
          <w:w w:val="105"/>
        </w:rPr>
        <w:t>1</w:t>
      </w:r>
      <w:r w:rsidRPr="0083110D">
        <w:rPr>
          <w:w w:val="105"/>
        </w:rPr>
        <w:t xml:space="preserve"> through</w:t>
      </w:r>
      <w:r w:rsidR="002F1AAD" w:rsidRPr="0083110D">
        <w:rPr>
          <w:w w:val="105"/>
        </w:rPr>
        <w:t xml:space="preserve"> </w:t>
      </w:r>
      <w:r w:rsidR="001163F8">
        <w:rPr>
          <w:w w:val="105"/>
        </w:rPr>
        <w:t>28</w:t>
      </w:r>
      <w:r w:rsidR="006B1B59" w:rsidRPr="0083110D">
        <w:rPr>
          <w:w w:val="105"/>
        </w:rPr>
        <w:t xml:space="preserve"> </w:t>
      </w:r>
      <w:r w:rsidR="001163F8">
        <w:rPr>
          <w:w w:val="105"/>
        </w:rPr>
        <w:t>February</w:t>
      </w:r>
      <w:r w:rsidR="006C5A50" w:rsidRPr="0083110D">
        <w:rPr>
          <w:w w:val="105"/>
        </w:rPr>
        <w:t xml:space="preserve"> </w:t>
      </w:r>
      <w:r w:rsidR="002F1AAD" w:rsidRPr="0083110D">
        <w:rPr>
          <w:w w:val="105"/>
        </w:rPr>
        <w:t>202</w:t>
      </w:r>
      <w:r w:rsidR="00007BA3">
        <w:rPr>
          <w:w w:val="105"/>
        </w:rPr>
        <w:t>4</w:t>
      </w:r>
      <w:r w:rsidR="002F1AAD" w:rsidRPr="0083110D">
        <w:rPr>
          <w:w w:val="105"/>
        </w:rPr>
        <w:t xml:space="preserve"> and</w:t>
      </w:r>
      <w:r w:rsidRPr="0083110D">
        <w:rPr>
          <w:w w:val="105"/>
        </w:rPr>
        <w:t xml:space="preserve"> may be extended </w:t>
      </w:r>
      <w:r w:rsidR="00D55F27" w:rsidRPr="0083110D">
        <w:rPr>
          <w:w w:val="105"/>
        </w:rPr>
        <w:t xml:space="preserve">and/or amended </w:t>
      </w:r>
      <w:r w:rsidRPr="0083110D">
        <w:rPr>
          <w:w w:val="105"/>
        </w:rPr>
        <w:t xml:space="preserve">with mutual agreement or terminated early by either party according to Section </w:t>
      </w:r>
      <w:r w:rsidR="003865E1">
        <w:rPr>
          <w:w w:val="105"/>
        </w:rPr>
        <w:t>9</w:t>
      </w:r>
      <w:r w:rsidR="00073276" w:rsidRPr="0083110D">
        <w:rPr>
          <w:w w:val="105"/>
        </w:rPr>
        <w:t xml:space="preserve"> Term</w:t>
      </w:r>
      <w:r w:rsidRPr="0083110D">
        <w:rPr>
          <w:w w:val="105"/>
        </w:rPr>
        <w:t>.</w:t>
      </w:r>
    </w:p>
    <w:p w14:paraId="0F269182" w14:textId="77777777" w:rsidR="000E2134" w:rsidRPr="0083110D" w:rsidRDefault="000E2134" w:rsidP="00C5523C">
      <w:pPr>
        <w:pStyle w:val="Heading2"/>
        <w:numPr>
          <w:ilvl w:val="0"/>
          <w:numId w:val="0"/>
        </w:numPr>
        <w:ind w:left="360" w:hanging="360"/>
      </w:pPr>
    </w:p>
    <w:p w14:paraId="415A7D93" w14:textId="4511379B" w:rsidR="00A1286D" w:rsidRPr="0083110D" w:rsidRDefault="00C41395" w:rsidP="00C5523C">
      <w:pPr>
        <w:pStyle w:val="Heading1"/>
        <w:ind w:left="140"/>
      </w:pPr>
      <w:r w:rsidRPr="0083110D">
        <w:t>Statement of Purpose</w:t>
      </w:r>
    </w:p>
    <w:p w14:paraId="5AD91CC9" w14:textId="44390C38" w:rsidR="008C252B" w:rsidRPr="0083110D" w:rsidRDefault="00C41395" w:rsidP="00BB6C39">
      <w:pPr>
        <w:pStyle w:val="BodyText"/>
        <w:spacing w:before="214" w:line="249" w:lineRule="auto"/>
        <w:ind w:left="140" w:right="399" w:hanging="13"/>
        <w:rPr>
          <w:w w:val="105"/>
        </w:rPr>
      </w:pPr>
      <w:r w:rsidRPr="00D574CF">
        <w:rPr>
          <w:w w:val="105"/>
        </w:rPr>
        <w:t xml:space="preserve">The central mission of the R Consortium is to work with and provide support to the R Foundation and to the key </w:t>
      </w:r>
      <w:r w:rsidRPr="00D574CF">
        <w:rPr>
          <w:w w:val="105"/>
        </w:rPr>
        <w:t>organizations developing, maintaining, distributing and using R software through the identification, development and implementation of infrastructure projects.</w:t>
      </w:r>
    </w:p>
    <w:p w14:paraId="1E786AE6" w14:textId="43185419" w:rsidR="00F60B12" w:rsidRPr="0083110D" w:rsidRDefault="00C41395" w:rsidP="00E225D3">
      <w:pPr>
        <w:pStyle w:val="BodyText"/>
        <w:spacing w:before="214" w:after="240" w:line="249" w:lineRule="auto"/>
        <w:ind w:left="140" w:right="399" w:hanging="13"/>
        <w:rPr>
          <w:w w:val="105"/>
        </w:rPr>
      </w:pPr>
      <w:r w:rsidRPr="0083110D">
        <w:rPr>
          <w:w w:val="105"/>
        </w:rPr>
        <w:t>PHUSE</w:t>
      </w:r>
      <w:r w:rsidR="0069181C" w:rsidRPr="0083110D">
        <w:rPr>
          <w:w w:val="105"/>
        </w:rPr>
        <w:t xml:space="preserve"> is an independent, not-for-profit </w:t>
      </w:r>
      <w:proofErr w:type="spellStart"/>
      <w:r w:rsidR="0069181C" w:rsidRPr="0083110D">
        <w:rPr>
          <w:w w:val="105"/>
        </w:rPr>
        <w:t>organisation</w:t>
      </w:r>
      <w:proofErr w:type="spellEnd"/>
      <w:r w:rsidR="0069181C" w:rsidRPr="0083110D">
        <w:rPr>
          <w:w w:val="105"/>
        </w:rPr>
        <w:t xml:space="preserve"> run by volunteers. A society with a membership exceeding 9,750, across more than 40 countries worldwide, </w:t>
      </w:r>
      <w:r w:rsidRPr="0083110D">
        <w:rPr>
          <w:w w:val="105"/>
        </w:rPr>
        <w:t>PHUSE</w:t>
      </w:r>
      <w:r w:rsidR="0069181C" w:rsidRPr="0083110D">
        <w:rPr>
          <w:w w:val="105"/>
        </w:rPr>
        <w:t xml:space="preserve"> has become the industry voice to regulatory agencies and standards </w:t>
      </w:r>
      <w:proofErr w:type="spellStart"/>
      <w:r w:rsidR="0069181C" w:rsidRPr="0083110D">
        <w:rPr>
          <w:w w:val="105"/>
        </w:rPr>
        <w:t>organisations</w:t>
      </w:r>
      <w:proofErr w:type="spellEnd"/>
      <w:r w:rsidR="0069181C" w:rsidRPr="0083110D">
        <w:rPr>
          <w:w w:val="105"/>
        </w:rPr>
        <w:t xml:space="preserve"> such as the FDA, EMA &amp; CDISC.</w:t>
      </w:r>
      <w:r w:rsidR="00C25434" w:rsidRPr="0083110D">
        <w:rPr>
          <w:w w:val="105"/>
        </w:rPr>
        <w:t xml:space="preserve"> </w:t>
      </w:r>
      <w:r w:rsidR="004706DE">
        <w:rPr>
          <w:w w:val="105"/>
        </w:rPr>
        <w:t>PHUSE</w:t>
      </w:r>
      <w:r w:rsidR="004706DE" w:rsidRPr="0083110D">
        <w:rPr>
          <w:w w:val="105"/>
        </w:rPr>
        <w:t xml:space="preserve"> </w:t>
      </w:r>
      <w:r w:rsidR="0069181C" w:rsidRPr="0083110D">
        <w:rPr>
          <w:w w:val="105"/>
        </w:rPr>
        <w:t>act</w:t>
      </w:r>
      <w:r w:rsidR="004706DE">
        <w:rPr>
          <w:w w:val="105"/>
        </w:rPr>
        <w:t>s</w:t>
      </w:r>
      <w:r w:rsidR="0069181C" w:rsidRPr="0083110D">
        <w:rPr>
          <w:w w:val="105"/>
        </w:rPr>
        <w:t xml:space="preserve"> as a global platform for the discussion of topics encompassing the work of data managers, biostatisticians, clinical data scientists and </w:t>
      </w:r>
      <w:proofErr w:type="spellStart"/>
      <w:r w:rsidR="0069181C" w:rsidRPr="0083110D">
        <w:rPr>
          <w:w w:val="105"/>
        </w:rPr>
        <w:t>eClinical</w:t>
      </w:r>
      <w:proofErr w:type="spellEnd"/>
      <w:r w:rsidR="0069181C" w:rsidRPr="0083110D">
        <w:rPr>
          <w:w w:val="105"/>
        </w:rPr>
        <w:t xml:space="preserve"> IT professionals.</w:t>
      </w:r>
    </w:p>
    <w:p w14:paraId="3E66EEFF" w14:textId="77777777" w:rsidR="00442300" w:rsidRPr="0083110D" w:rsidRDefault="00C41395" w:rsidP="00C7742C">
      <w:pPr>
        <w:pStyle w:val="Heading3"/>
      </w:pPr>
      <w:r w:rsidRPr="0083110D">
        <w:br w:type="page"/>
      </w:r>
    </w:p>
    <w:p w14:paraId="04140BCE" w14:textId="0824A0B5" w:rsidR="002056A5" w:rsidRPr="00C7742C" w:rsidRDefault="00C41395" w:rsidP="00BD2AEA">
      <w:pPr>
        <w:pStyle w:val="Heading3"/>
        <w:numPr>
          <w:ilvl w:val="0"/>
          <w:numId w:val="28"/>
        </w:numPr>
      </w:pPr>
      <w:r w:rsidRPr="00C7742C">
        <w:lastRenderedPageBreak/>
        <w:t xml:space="preserve">Introduction </w:t>
      </w:r>
    </w:p>
    <w:p w14:paraId="10158FAB" w14:textId="3455F8E5" w:rsidR="002056A5" w:rsidRPr="0083110D" w:rsidRDefault="00C41395" w:rsidP="000D51CB">
      <w:pPr>
        <w:pStyle w:val="ListParagraph"/>
        <w:numPr>
          <w:ilvl w:val="1"/>
          <w:numId w:val="16"/>
        </w:numPr>
        <w:spacing w:after="240"/>
        <w:ind w:left="900" w:hanging="540"/>
      </w:pPr>
      <w:r w:rsidRPr="0083110D">
        <w:t>Parties</w:t>
      </w:r>
      <w:r w:rsidRPr="0083110D">
        <w:t xml:space="preserve"> may establish similar meeting schedules. Parties are also encouraged to work with other </w:t>
      </w:r>
      <w:proofErr w:type="gramStart"/>
      <w:r w:rsidR="004706DE">
        <w:t>Open Source</w:t>
      </w:r>
      <w:proofErr w:type="gramEnd"/>
      <w:r w:rsidR="004706DE" w:rsidRPr="0083110D">
        <w:t xml:space="preserve"> </w:t>
      </w:r>
      <w:r w:rsidR="00CC7BB3">
        <w:t>communities</w:t>
      </w:r>
      <w:r w:rsidR="00CC7BB3" w:rsidRPr="0083110D">
        <w:t xml:space="preserve"> </w:t>
      </w:r>
      <w:r w:rsidRPr="0083110D">
        <w:t xml:space="preserve">toward harmonization. </w:t>
      </w:r>
    </w:p>
    <w:p w14:paraId="26353E95" w14:textId="3064F43F" w:rsidR="002056A5" w:rsidRPr="0083110D" w:rsidRDefault="00C41395" w:rsidP="000D51CB">
      <w:pPr>
        <w:pStyle w:val="ListParagraph"/>
        <w:numPr>
          <w:ilvl w:val="1"/>
          <w:numId w:val="16"/>
        </w:numPr>
        <w:spacing w:after="240"/>
        <w:ind w:left="900" w:hanging="540"/>
      </w:pPr>
      <w:r w:rsidRPr="0083110D">
        <w:t xml:space="preserve">Official joint meetings between </w:t>
      </w:r>
      <w:r w:rsidR="00442300" w:rsidRPr="0083110D">
        <w:t>Parties</w:t>
      </w:r>
      <w:r w:rsidRPr="0083110D">
        <w:t xml:space="preserve"> may be scheduled where such meetings serve a common purpose. </w:t>
      </w:r>
    </w:p>
    <w:p w14:paraId="63AE9B17" w14:textId="520477B1" w:rsidR="002056A5" w:rsidRPr="0083110D" w:rsidRDefault="00C41395" w:rsidP="000D51CB">
      <w:pPr>
        <w:pStyle w:val="ListParagraph"/>
        <w:numPr>
          <w:ilvl w:val="1"/>
          <w:numId w:val="16"/>
        </w:numPr>
        <w:spacing w:after="240"/>
        <w:ind w:left="900" w:hanging="540"/>
      </w:pPr>
      <w:r w:rsidRPr="0083110D">
        <w:t>The parties to thi</w:t>
      </w:r>
      <w:r w:rsidRPr="0083110D">
        <w:t xml:space="preserve">s </w:t>
      </w:r>
      <w:r w:rsidR="00754C25">
        <w:t>MOU</w:t>
      </w:r>
      <w:r w:rsidRPr="0083110D">
        <w:t xml:space="preserve"> shall each appoint a liaison for interactions between the parties. It is not required, that each liaison hold joint membership in </w:t>
      </w:r>
      <w:r w:rsidR="00442300" w:rsidRPr="0083110D">
        <w:t>Parties</w:t>
      </w:r>
      <w:r w:rsidRPr="0083110D">
        <w:t xml:space="preserve">. </w:t>
      </w:r>
      <w:r w:rsidR="001A44AF" w:rsidRPr="0083110D">
        <w:t>See section 1</w:t>
      </w:r>
      <w:r w:rsidR="003865E1">
        <w:t>1</w:t>
      </w:r>
      <w:r w:rsidR="00073276" w:rsidRPr="0083110D">
        <w:t xml:space="preserve"> Contacts at Time of Signing</w:t>
      </w:r>
      <w:r w:rsidR="001A44AF" w:rsidRPr="0083110D">
        <w:t>.</w:t>
      </w:r>
    </w:p>
    <w:p w14:paraId="2F949EE5" w14:textId="35502EA5" w:rsidR="002056A5" w:rsidRPr="0083110D" w:rsidRDefault="00C41395" w:rsidP="000D51CB">
      <w:pPr>
        <w:pStyle w:val="ListParagraph"/>
        <w:numPr>
          <w:ilvl w:val="1"/>
          <w:numId w:val="16"/>
        </w:numPr>
        <w:spacing w:after="240"/>
        <w:ind w:left="900" w:hanging="540"/>
      </w:pPr>
      <w:r w:rsidRPr="0083110D">
        <w:t xml:space="preserve">Such projects as might be jointly undertaken by </w:t>
      </w:r>
      <w:r w:rsidR="00442300" w:rsidRPr="0083110D">
        <w:t>Parties</w:t>
      </w:r>
      <w:r w:rsidRPr="0083110D">
        <w:t xml:space="preserve"> will be cle</w:t>
      </w:r>
      <w:r w:rsidRPr="0083110D">
        <w:t xml:space="preserve">arly defined and delineated by a joint project proposal </w:t>
      </w:r>
      <w:ins w:id="0" w:author="Joanna Lee" w:date="2021-05-15T18:20:00Z">
        <w:r w:rsidR="000C58FE">
          <w:t>(“</w:t>
        </w:r>
        <w:r w:rsidR="000C58FE" w:rsidRPr="000C58FE">
          <w:rPr>
            <w:b/>
          </w:rPr>
          <w:t>Joint Project Proposal</w:t>
        </w:r>
        <w:r w:rsidR="000C58FE">
          <w:t xml:space="preserve">”) </w:t>
        </w:r>
      </w:ins>
      <w:r w:rsidRPr="0083110D">
        <w:t>which</w:t>
      </w:r>
      <w:del w:id="1" w:author="Joanna Lee" w:date="2021-05-15T18:20:00Z">
        <w:r w:rsidRPr="0083110D">
          <w:delText>, if approved by both parties,</w:delText>
        </w:r>
      </w:del>
      <w:r w:rsidR="00DF4239">
        <w:t xml:space="preserve"> </w:t>
      </w:r>
      <w:r w:rsidRPr="0083110D">
        <w:t xml:space="preserve">must include a </w:t>
      </w:r>
      <w:del w:id="2" w:author="Joanna Lee" w:date="2021-05-15T18:20:00Z">
        <w:r w:rsidRPr="0083110D">
          <w:delText xml:space="preserve">succinct </w:delText>
        </w:r>
      </w:del>
      <w:r w:rsidRPr="0083110D">
        <w:t xml:space="preserve">description of the proposed </w:t>
      </w:r>
      <w:r w:rsidR="00325713" w:rsidRPr="0083110D">
        <w:t>project</w:t>
      </w:r>
      <w:del w:id="3" w:author="Joanna Lee" w:date="2021-05-15T18:20:00Z">
        <w:r w:rsidR="00325713" w:rsidRPr="0083110D">
          <w:delText>,</w:delText>
        </w:r>
      </w:del>
      <w:r w:rsidR="00DF4239">
        <w:t xml:space="preserve"> and </w:t>
      </w:r>
      <w:del w:id="4" w:author="Joanna Lee" w:date="2021-05-15T18:20:00Z">
        <w:r w:rsidRPr="0083110D">
          <w:delText xml:space="preserve">estimate of time required. </w:delText>
        </w:r>
      </w:del>
      <w:ins w:id="5" w:author="Joanna Lee" w:date="2021-05-15T18:20:00Z">
        <w:r w:rsidR="00DF4239">
          <w:t>must be approved by both Parties in writing to become effective</w:t>
        </w:r>
        <w:r w:rsidR="0040321B">
          <w:t xml:space="preserve"> and binding.</w:t>
        </w:r>
      </w:ins>
    </w:p>
    <w:p w14:paraId="40255CB5" w14:textId="7B81D63C" w:rsidR="00156D59" w:rsidRDefault="00C41395" w:rsidP="00BD2AEA">
      <w:pPr>
        <w:pStyle w:val="Heading3"/>
        <w:numPr>
          <w:ilvl w:val="0"/>
          <w:numId w:val="28"/>
        </w:numPr>
      </w:pPr>
      <w:r>
        <w:t>Cooperative Initiatives</w:t>
      </w:r>
    </w:p>
    <w:p w14:paraId="74626A9C" w14:textId="7AAD87F7" w:rsidR="00156D59" w:rsidRDefault="00C41395" w:rsidP="008C07E4">
      <w:pPr>
        <w:pStyle w:val="ListParagraph"/>
        <w:ind w:left="351"/>
      </w:pPr>
      <w:r w:rsidRPr="00C7742C">
        <w:t xml:space="preserve">Parties will engage within a collaborative framework around key initiatives. </w:t>
      </w:r>
    </w:p>
    <w:p w14:paraId="6E4611B4" w14:textId="77777777" w:rsidR="008C07E4" w:rsidRPr="00C7742C" w:rsidRDefault="008C07E4" w:rsidP="00BD2AEA">
      <w:pPr>
        <w:pStyle w:val="ListParagraph"/>
        <w:ind w:left="351"/>
      </w:pPr>
    </w:p>
    <w:p w14:paraId="0C75189B" w14:textId="77777777" w:rsidR="007E7D92" w:rsidRPr="007E7D92" w:rsidRDefault="007E7D92" w:rsidP="007E7D92">
      <w:pPr>
        <w:pStyle w:val="ListParagraph"/>
        <w:numPr>
          <w:ilvl w:val="0"/>
          <w:numId w:val="16"/>
        </w:numPr>
        <w:spacing w:after="240"/>
        <w:rPr>
          <w:vanish/>
        </w:rPr>
      </w:pPr>
    </w:p>
    <w:p w14:paraId="7EA0E139" w14:textId="17B4C1A2" w:rsidR="00156D59" w:rsidRPr="0009172C" w:rsidRDefault="00C41395" w:rsidP="000D51CB">
      <w:pPr>
        <w:pStyle w:val="ListParagraph"/>
        <w:numPr>
          <w:ilvl w:val="1"/>
          <w:numId w:val="16"/>
        </w:numPr>
        <w:spacing w:after="240"/>
        <w:ind w:left="900" w:hanging="540"/>
      </w:pPr>
      <w:r w:rsidRPr="0009172C">
        <w:t>Marketing and Communications Initiative</w:t>
      </w:r>
    </w:p>
    <w:p w14:paraId="24EB0F5A" w14:textId="6C915937" w:rsidR="00156D59" w:rsidRPr="00A07986" w:rsidRDefault="00C41395" w:rsidP="00BD2AEA">
      <w:pPr>
        <w:pStyle w:val="ListParagraph"/>
        <w:numPr>
          <w:ilvl w:val="0"/>
          <w:numId w:val="19"/>
        </w:numPr>
        <w:spacing w:after="240"/>
      </w:pPr>
      <w:r w:rsidRPr="00A07986">
        <w:t>Leadership from each organization may be invited to speak or present at</w:t>
      </w:r>
      <w:r w:rsidRPr="00A07986">
        <w:t xml:space="preserve"> the other organization’s conference(s) from time to time.</w:t>
      </w:r>
    </w:p>
    <w:p w14:paraId="68B8BF6B" w14:textId="1DA9A09A" w:rsidR="00156D59" w:rsidRPr="00A07986" w:rsidRDefault="00C41395" w:rsidP="00BD2AEA">
      <w:pPr>
        <w:pStyle w:val="ListParagraph"/>
        <w:numPr>
          <w:ilvl w:val="0"/>
          <w:numId w:val="19"/>
        </w:numPr>
        <w:spacing w:after="240"/>
      </w:pPr>
      <w:r w:rsidRPr="00A07986">
        <w:t xml:space="preserve">Ongoing advertising of events, projects and deliverables on each other’s websites refreshed once per quarter year or as needed. Content provided by </w:t>
      </w:r>
      <w:proofErr w:type="spellStart"/>
      <w:r w:rsidRPr="00A07986">
        <w:t>each others'</w:t>
      </w:r>
      <w:proofErr w:type="spellEnd"/>
      <w:r w:rsidRPr="00A07986">
        <w:t xml:space="preserve"> organizations will be included in so</w:t>
      </w:r>
      <w:r w:rsidRPr="00A07986">
        <w:t xml:space="preserve">cial media, email blasts and periodic </w:t>
      </w:r>
      <w:proofErr w:type="spellStart"/>
      <w:r w:rsidRPr="00A07986">
        <w:t>eNewsletters</w:t>
      </w:r>
      <w:proofErr w:type="spellEnd"/>
      <w:r w:rsidRPr="00A07986">
        <w:t>. An appropriate communications schedule will be coordinated by the Parties' respective communications departments.</w:t>
      </w:r>
    </w:p>
    <w:p w14:paraId="12944FE7" w14:textId="1D33A748" w:rsidR="00156D59" w:rsidRPr="00A07986" w:rsidRDefault="00C41395" w:rsidP="00BD2AEA">
      <w:pPr>
        <w:pStyle w:val="ListParagraph"/>
        <w:numPr>
          <w:ilvl w:val="0"/>
          <w:numId w:val="19"/>
        </w:numPr>
        <w:spacing w:after="240"/>
      </w:pPr>
      <w:r w:rsidRPr="00A07986">
        <w:t>To provide relevant material for each other's newsletters (maximum of 1 per edition) and t</w:t>
      </w:r>
      <w:r w:rsidRPr="00A07986">
        <w:t>o circulate targeted mailings to the relevant distribution lists.</w:t>
      </w:r>
    </w:p>
    <w:p w14:paraId="09E8E7E8" w14:textId="65CF209C" w:rsidR="00156D59" w:rsidRPr="00A07986" w:rsidRDefault="00C41395" w:rsidP="00BD2AEA">
      <w:pPr>
        <w:pStyle w:val="ListParagraph"/>
        <w:numPr>
          <w:ilvl w:val="0"/>
          <w:numId w:val="19"/>
        </w:numPr>
        <w:spacing w:after="240"/>
      </w:pPr>
      <w:r w:rsidRPr="00A07986">
        <w:t>Parties will actively identify interactions with other organizations that may be relevant to the other party and</w:t>
      </w:r>
      <w:r w:rsidR="00D10DC7">
        <w:t xml:space="preserve"> </w:t>
      </w:r>
      <w:ins w:id="6" w:author="Joanna Lee" w:date="2021-05-15T18:20:00Z">
        <w:r w:rsidR="00D10DC7">
          <w:t>may</w:t>
        </w:r>
        <w:r w:rsidRPr="00A07986">
          <w:t xml:space="preserve"> </w:t>
        </w:r>
      </w:ins>
      <w:r w:rsidRPr="00A07986">
        <w:t>share knowledge about these activities and provide introductions to the e</w:t>
      </w:r>
      <w:r w:rsidRPr="00A07986">
        <w:t>xternal party.</w:t>
      </w:r>
    </w:p>
    <w:p w14:paraId="471563BB" w14:textId="7371D7F7" w:rsidR="00156D59" w:rsidRPr="00A07986" w:rsidRDefault="00C41395" w:rsidP="00BD2AEA">
      <w:pPr>
        <w:pStyle w:val="ListParagraph"/>
        <w:numPr>
          <w:ilvl w:val="0"/>
          <w:numId w:val="19"/>
        </w:numPr>
        <w:spacing w:after="240"/>
      </w:pPr>
      <w:r w:rsidRPr="00A07986">
        <w:t>Parties will identify opportunities to invite each other to their respective webinars as both presenters and attendees on relevant topics.</w:t>
      </w:r>
    </w:p>
    <w:p w14:paraId="1A9FDC78" w14:textId="7A6AE797" w:rsidR="00156D59" w:rsidRPr="00C7742C" w:rsidRDefault="00C41395" w:rsidP="000D51CB">
      <w:pPr>
        <w:pStyle w:val="ListParagraph"/>
        <w:numPr>
          <w:ilvl w:val="1"/>
          <w:numId w:val="16"/>
        </w:numPr>
        <w:spacing w:after="240"/>
        <w:ind w:left="900" w:hanging="540"/>
      </w:pPr>
      <w:r w:rsidRPr="00C7742C">
        <w:t xml:space="preserve">PHUSE &amp; </w:t>
      </w:r>
      <w:r w:rsidR="00161AF6" w:rsidRPr="00257A9F">
        <w:t>R Consorti</w:t>
      </w:r>
      <w:r w:rsidR="00186852" w:rsidRPr="00257A9F">
        <w:t>um</w:t>
      </w:r>
      <w:r w:rsidRPr="00C7742C">
        <w:t xml:space="preserve"> Working Groups Projects</w:t>
      </w:r>
    </w:p>
    <w:p w14:paraId="01D9B1C7" w14:textId="184D84C6" w:rsidR="00156D59" w:rsidRDefault="00C41395" w:rsidP="00BD2AEA">
      <w:pPr>
        <w:pStyle w:val="ListParagraph"/>
        <w:numPr>
          <w:ilvl w:val="0"/>
          <w:numId w:val="21"/>
        </w:numPr>
        <w:spacing w:after="240"/>
      </w:pPr>
      <w:r w:rsidRPr="00A07986">
        <w:t>The PHUSE Working Groups bring together academia, industr</w:t>
      </w:r>
      <w:r w:rsidRPr="00A07986">
        <w:t>y, technology providers and regulatory agencies to collaborate on projects relating to clinical data science. Each Working Group executes a set of projects designed to improve the overall product development and review processes to improve patient's lives.</w:t>
      </w:r>
      <w:r w:rsidRPr="00A07986">
        <w:t xml:space="preserve"> </w:t>
      </w:r>
      <w:r w:rsidR="003C10B6">
        <w:t xml:space="preserve">R Consortium coordinates and supports projects that directly benefit stakeholders within the R user community </w:t>
      </w:r>
      <w:r w:rsidR="00867DCE">
        <w:t xml:space="preserve">to </w:t>
      </w:r>
      <w:r w:rsidR="006E14DD">
        <w:t xml:space="preserve">build and </w:t>
      </w:r>
      <w:r w:rsidR="00867DCE">
        <w:t>improve documentation</w:t>
      </w:r>
      <w:r w:rsidR="006E14DD">
        <w:t>,</w:t>
      </w:r>
      <w:r w:rsidR="00867DCE">
        <w:t xml:space="preserve"> </w:t>
      </w:r>
      <w:r w:rsidR="00867DCE">
        <w:lastRenderedPageBreak/>
        <w:t>tools</w:t>
      </w:r>
      <w:r w:rsidR="006E14DD">
        <w:t>,</w:t>
      </w:r>
      <w:r w:rsidR="00867DCE">
        <w:t xml:space="preserve"> </w:t>
      </w:r>
      <w:r w:rsidR="008E31BE">
        <w:t xml:space="preserve">and </w:t>
      </w:r>
      <w:r w:rsidR="00867DCE">
        <w:t>R infrastructure</w:t>
      </w:r>
      <w:r w:rsidR="008E31BE">
        <w:t>.</w:t>
      </w:r>
      <w:r w:rsidR="006E14DD">
        <w:t xml:space="preserve"> </w:t>
      </w:r>
      <w:r w:rsidR="009F4C81">
        <w:t xml:space="preserve">It is the intention of Parties to </w:t>
      </w:r>
      <w:r w:rsidR="00717B27">
        <w:t>create joint working group projects and encourage each of our members to participate in each other’s projects.</w:t>
      </w:r>
    </w:p>
    <w:p w14:paraId="601A2E0E" w14:textId="77777777" w:rsidR="00710A55" w:rsidRDefault="00C41395" w:rsidP="00BD2AEA">
      <w:pPr>
        <w:pStyle w:val="ListParagraph"/>
        <w:numPr>
          <w:ilvl w:val="0"/>
          <w:numId w:val="21"/>
        </w:numPr>
        <w:spacing w:after="240"/>
        <w:rPr>
          <w:del w:id="7" w:author="Joanna Lee" w:date="2021-05-15T18:20:00Z"/>
        </w:rPr>
      </w:pPr>
      <w:del w:id="8" w:author="Joanna Lee" w:date="2021-05-15T18:20:00Z">
        <w:r>
          <w:delText xml:space="preserve">PHUSE and R Consortium </w:delText>
        </w:r>
        <w:r w:rsidR="005F0273">
          <w:delText>are currently</w:delText>
        </w:r>
        <w:r w:rsidR="00C81D97">
          <w:delText xml:space="preserve"> </w:delText>
        </w:r>
        <w:r w:rsidR="00D7354B">
          <w:delText>cross-</w:delText>
        </w:r>
        <w:r w:rsidR="00C81D97">
          <w:delText>participat</w:delText>
        </w:r>
        <w:r w:rsidR="00E956B3">
          <w:delText>ing</w:delText>
        </w:r>
        <w:r w:rsidR="00C81D97">
          <w:delText xml:space="preserve"> in </w:delText>
        </w:r>
        <w:r w:rsidR="00D7354B">
          <w:delText>working groups</w:delText>
        </w:r>
        <w:r w:rsidR="005F0273">
          <w:delText>:</w:delText>
        </w:r>
      </w:del>
    </w:p>
    <w:p w14:paraId="39A7F174" w14:textId="7F93E227" w:rsidR="00710A55" w:rsidRDefault="00C41395" w:rsidP="00BD2AEA">
      <w:pPr>
        <w:pStyle w:val="ListParagraph"/>
        <w:numPr>
          <w:ilvl w:val="0"/>
          <w:numId w:val="21"/>
        </w:numPr>
        <w:spacing w:after="240"/>
        <w:rPr>
          <w:ins w:id="9" w:author="Joanna Lee" w:date="2021-05-15T18:20:00Z"/>
        </w:rPr>
      </w:pPr>
      <w:ins w:id="10" w:author="Joanna Lee" w:date="2021-05-15T18:20:00Z">
        <w:r>
          <w:t>Each Party’s</w:t>
        </w:r>
        <w:r w:rsidR="009208E5">
          <w:t xml:space="preserve"> </w:t>
        </w:r>
        <w:r w:rsidR="00D10DC7">
          <w:t xml:space="preserve">respective members may, </w:t>
        </w:r>
        <w:r w:rsidR="006D00A0">
          <w:t>upon invitation from the other P</w:t>
        </w:r>
        <w:r w:rsidR="00D10DC7">
          <w:t>arty, participate in the other</w:t>
        </w:r>
        <w:r w:rsidR="006D00A0">
          <w:t xml:space="preserve"> P</w:t>
        </w:r>
        <w:r w:rsidR="00D10DC7">
          <w:t>arty’s</w:t>
        </w:r>
        <w:r w:rsidR="00C81D97">
          <w:t xml:space="preserve"> </w:t>
        </w:r>
        <w:r w:rsidR="00D7354B">
          <w:t>working groups</w:t>
        </w:r>
        <w:r w:rsidR="006D00A0">
          <w:t>.  Working groups that the Parties have expressed interest in having members of both Parties participate in include the following</w:t>
        </w:r>
        <w:r w:rsidR="005F0273">
          <w:t>:</w:t>
        </w:r>
      </w:ins>
    </w:p>
    <w:p w14:paraId="2FBE90E0" w14:textId="73187CDF" w:rsidR="005F0273" w:rsidRDefault="00C41395" w:rsidP="00E956B3">
      <w:pPr>
        <w:pStyle w:val="ListParagraph"/>
        <w:widowControl/>
        <w:numPr>
          <w:ilvl w:val="1"/>
          <w:numId w:val="21"/>
        </w:numPr>
        <w:autoSpaceDE/>
        <w:autoSpaceDN/>
      </w:pPr>
      <w:r>
        <w:t xml:space="preserve">Clinical Statistical Reporting in a Multilingual World </w:t>
      </w:r>
      <w:r w:rsidR="00387A97">
        <w:t>–</w:t>
      </w:r>
      <w:r>
        <w:t xml:space="preserve"> </w:t>
      </w:r>
      <w:r w:rsidR="00387A97">
        <w:t>A PHUSE project to c</w:t>
      </w:r>
      <w:r>
        <w:t xml:space="preserve">atalog </w:t>
      </w:r>
      <w:r>
        <w:t>implementations of common clinical trial analyses between different programming languages to help support learning curves as new languages are adopted.</w:t>
      </w:r>
    </w:p>
    <w:p w14:paraId="6F04CE90" w14:textId="16EB6F4F" w:rsidR="006D0830" w:rsidRDefault="00C41395" w:rsidP="006D0830">
      <w:pPr>
        <w:pStyle w:val="ListParagraph"/>
        <w:widowControl/>
        <w:numPr>
          <w:ilvl w:val="1"/>
          <w:numId w:val="21"/>
        </w:numPr>
        <w:autoSpaceDE/>
        <w:autoSpaceDN/>
      </w:pPr>
      <w:r>
        <w:t xml:space="preserve">R Tables for Regulatory Submissions (RTRS) </w:t>
      </w:r>
      <w:r w:rsidR="00387A97">
        <w:t>–</w:t>
      </w:r>
      <w:r>
        <w:t xml:space="preserve"> </w:t>
      </w:r>
      <w:r w:rsidR="00387A97">
        <w:t xml:space="preserve">An R Consortium project to </w:t>
      </w:r>
      <w:r w:rsidR="004B5BD4">
        <w:t>e</w:t>
      </w:r>
      <w:r>
        <w:t>xplor</w:t>
      </w:r>
      <w:r w:rsidR="007555AF">
        <w:t>e</w:t>
      </w:r>
      <w:r w:rsidR="00387A97">
        <w:t xml:space="preserve"> </w:t>
      </w:r>
      <w:r>
        <w:t xml:space="preserve">what is required for </w:t>
      </w:r>
      <w:r>
        <w:t>the R programming language to better support the needs of table display production for regulatory submissions</w:t>
      </w:r>
      <w:r w:rsidR="007555AF">
        <w:t>.</w:t>
      </w:r>
    </w:p>
    <w:p w14:paraId="02968DC7" w14:textId="1432AEAC" w:rsidR="007555AF" w:rsidRDefault="00C41395" w:rsidP="006D0830">
      <w:pPr>
        <w:pStyle w:val="ListParagraph"/>
        <w:widowControl/>
        <w:numPr>
          <w:ilvl w:val="1"/>
          <w:numId w:val="21"/>
        </w:numPr>
        <w:autoSpaceDE/>
        <w:autoSpaceDN/>
      </w:pPr>
      <w:r>
        <w:t xml:space="preserve">R for Regulatory Submissions </w:t>
      </w:r>
      <w:r w:rsidR="004B5BD4">
        <w:t>–</w:t>
      </w:r>
      <w:r>
        <w:t xml:space="preserve"> </w:t>
      </w:r>
      <w:r w:rsidR="004B5BD4">
        <w:t>an R Consortium project to e</w:t>
      </w:r>
      <w:r>
        <w:t>xplore requirements</w:t>
      </w:r>
      <w:r w:rsidR="0038614C">
        <w:t xml:space="preserve"> needed by the R community and</w:t>
      </w:r>
      <w:r>
        <w:t xml:space="preserve"> </w:t>
      </w:r>
      <w:r w:rsidR="003E565D">
        <w:t xml:space="preserve">R </w:t>
      </w:r>
      <w:r>
        <w:t xml:space="preserve">environment to support regulatory </w:t>
      </w:r>
      <w:r>
        <w:t>submissions.</w:t>
      </w:r>
    </w:p>
    <w:p w14:paraId="45036718" w14:textId="788B33FC" w:rsidR="007555AF" w:rsidRDefault="00C41395" w:rsidP="006D0830">
      <w:pPr>
        <w:pStyle w:val="ListParagraph"/>
        <w:widowControl/>
        <w:numPr>
          <w:ilvl w:val="1"/>
          <w:numId w:val="21"/>
        </w:numPr>
        <w:autoSpaceDE/>
        <w:autoSpaceDN/>
      </w:pPr>
      <w:r>
        <w:t xml:space="preserve">R validation Hub </w:t>
      </w:r>
      <w:r w:rsidR="005F7359">
        <w:t>–</w:t>
      </w:r>
      <w:r>
        <w:t xml:space="preserve"> </w:t>
      </w:r>
      <w:r w:rsidR="005F7359">
        <w:t>an R Consortium funded collaboration to support the adoption of R within a biopharmaceutical regulatory setting.</w:t>
      </w:r>
    </w:p>
    <w:p w14:paraId="0F5647C1" w14:textId="77777777" w:rsidR="005F7359" w:rsidRDefault="005F7359" w:rsidP="005F7359">
      <w:pPr>
        <w:pStyle w:val="ListParagraph"/>
        <w:widowControl/>
        <w:autoSpaceDE/>
        <w:autoSpaceDN/>
        <w:ind w:left="1561" w:firstLine="0"/>
      </w:pPr>
    </w:p>
    <w:p w14:paraId="40A37637" w14:textId="3B7B2B8C" w:rsidR="00156D59" w:rsidRPr="00C7742C" w:rsidRDefault="00C41395" w:rsidP="00BF293A">
      <w:pPr>
        <w:pStyle w:val="ListParagraph"/>
        <w:keepNext/>
        <w:numPr>
          <w:ilvl w:val="1"/>
          <w:numId w:val="16"/>
        </w:numPr>
        <w:spacing w:after="240"/>
        <w:ind w:left="900" w:hanging="540"/>
      </w:pPr>
      <w:r w:rsidRPr="00C7742C">
        <w:t>Knowledge Base/Sharing of Implementation Content</w:t>
      </w:r>
    </w:p>
    <w:p w14:paraId="59FAEFC0" w14:textId="7202BC73" w:rsidR="00156D59" w:rsidRPr="00A07986" w:rsidRDefault="00C41395" w:rsidP="00BF293A">
      <w:pPr>
        <w:pStyle w:val="ListParagraph"/>
        <w:keepNext/>
        <w:numPr>
          <w:ilvl w:val="0"/>
          <w:numId w:val="22"/>
        </w:numPr>
        <w:spacing w:after="240"/>
      </w:pPr>
      <w:r w:rsidRPr="00A07986">
        <w:t>Parties jointly and separately create content related to impl</w:t>
      </w:r>
      <w:r w:rsidRPr="00A07986">
        <w:t xml:space="preserve">ementation </w:t>
      </w:r>
      <w:r w:rsidR="008813F0">
        <w:t xml:space="preserve">and education </w:t>
      </w:r>
      <w:r w:rsidR="00D10DE0">
        <w:t xml:space="preserve">of </w:t>
      </w:r>
      <w:r w:rsidR="00BE49FD">
        <w:t>data science.</w:t>
      </w:r>
      <w:r w:rsidRPr="00A07986">
        <w:t xml:space="preserve"> </w:t>
      </w:r>
      <w:del w:id="11" w:author="Joanna Lee" w:date="2021-05-15T18:20:00Z">
        <w:r w:rsidRPr="00A07986">
          <w:delText>Parties generally agree to expose</w:delText>
        </w:r>
      </w:del>
      <w:ins w:id="12" w:author="Joanna Lee" w:date="2021-05-15T18:20:00Z">
        <w:r w:rsidR="006D00A0">
          <w:t xml:space="preserve">Each </w:t>
        </w:r>
        <w:r w:rsidRPr="00A07986">
          <w:t>Part</w:t>
        </w:r>
        <w:r w:rsidR="006D00A0">
          <w:t>y</w:t>
        </w:r>
        <w:r w:rsidRPr="00A07986">
          <w:t xml:space="preserve"> </w:t>
        </w:r>
        <w:r w:rsidR="006D00A0">
          <w:t>may</w:t>
        </w:r>
        <w:r w:rsidR="006D00A0" w:rsidRPr="00A07986">
          <w:t xml:space="preserve"> </w:t>
        </w:r>
        <w:r w:rsidR="006D00A0">
          <w:t>publicly promote</w:t>
        </w:r>
      </w:ins>
      <w:r w:rsidRPr="00A07986">
        <w:t xml:space="preserve"> each other’s </w:t>
      </w:r>
      <w:ins w:id="13" w:author="Joanna Lee" w:date="2021-05-15T18:20:00Z">
        <w:r w:rsidRPr="00A07986">
          <w:t xml:space="preserve">publicly available </w:t>
        </w:r>
      </w:ins>
      <w:r w:rsidR="006D00A0">
        <w:t>content</w:t>
      </w:r>
      <w:del w:id="14" w:author="Joanna Lee" w:date="2021-05-15T18:20:00Z">
        <w:r w:rsidRPr="00A07986">
          <w:delText xml:space="preserve"> in free,</w:delText>
        </w:r>
      </w:del>
      <w:ins w:id="15" w:author="Joanna Lee" w:date="2021-05-15T18:20:00Z">
        <w:r w:rsidR="006D00A0">
          <w:t>, including by linking to</w:t>
        </w:r>
      </w:ins>
      <w:r w:rsidR="006D00A0">
        <w:t xml:space="preserve"> publicly available sections of the </w:t>
      </w:r>
      <w:del w:id="16" w:author="Joanna Lee" w:date="2021-05-15T18:20:00Z">
        <w:r w:rsidR="008E510A" w:rsidRPr="00A07986">
          <w:delText>Parties’</w:delText>
        </w:r>
        <w:r w:rsidRPr="00A07986">
          <w:delText xml:space="preserve"> websites</w:delText>
        </w:r>
      </w:del>
      <w:ins w:id="17" w:author="Joanna Lee" w:date="2021-05-15T18:20:00Z">
        <w:r w:rsidR="006D00A0">
          <w:t>other Party’s website</w:t>
        </w:r>
      </w:ins>
      <w:r w:rsidRPr="00A07986">
        <w:t xml:space="preserve">. </w:t>
      </w:r>
      <w:r w:rsidRPr="00A07986">
        <w:t>While these specific links and content may change from time to time, parties agree that the purpose of this portion of the collaboration is to make useful implementation content free and publicly available. For example, if PHUSE website contains implementa</w:t>
      </w:r>
      <w:r w:rsidRPr="00A07986">
        <w:t xml:space="preserve">tion content, </w:t>
      </w:r>
      <w:r w:rsidR="008E510A" w:rsidRPr="00A07986">
        <w:t>R Consortium</w:t>
      </w:r>
      <w:r w:rsidRPr="00A07986">
        <w:t xml:space="preserve"> may hyperlink to this content</w:t>
      </w:r>
      <w:del w:id="18" w:author="Joanna Lee" w:date="2021-05-15T18:20:00Z">
        <w:r w:rsidRPr="00A07986">
          <w:delText xml:space="preserve"> but may not limit access to only members nor may this content be placed behind a paywall. </w:delText>
        </w:r>
      </w:del>
      <w:ins w:id="19" w:author="Joanna Lee" w:date="2021-05-15T18:20:00Z">
        <w:r w:rsidRPr="00A07986">
          <w:t xml:space="preserve">. </w:t>
        </w:r>
      </w:ins>
    </w:p>
    <w:p w14:paraId="76CF16CE" w14:textId="0ACC7571" w:rsidR="00156D59" w:rsidRPr="00A07986" w:rsidRDefault="00C41395" w:rsidP="00C7742C">
      <w:pPr>
        <w:pStyle w:val="ListParagraph"/>
        <w:numPr>
          <w:ilvl w:val="0"/>
          <w:numId w:val="22"/>
        </w:numPr>
        <w:spacing w:after="240"/>
      </w:pPr>
      <w:r w:rsidRPr="00A07986">
        <w:t xml:space="preserve">Parties agree to communicate regularly which specific content is being shared so as to ensure that </w:t>
      </w:r>
      <w:r w:rsidRPr="00A07986">
        <w:t>hyperlinks are not broken unintentionally.</w:t>
      </w:r>
    </w:p>
    <w:p w14:paraId="73A07C1F" w14:textId="230E84A1" w:rsidR="002056A5" w:rsidRPr="0083110D" w:rsidRDefault="00C41395" w:rsidP="00BD2AEA">
      <w:pPr>
        <w:pStyle w:val="Heading3"/>
        <w:numPr>
          <w:ilvl w:val="0"/>
          <w:numId w:val="28"/>
        </w:numPr>
      </w:pPr>
      <w:r w:rsidRPr="0083110D">
        <w:t xml:space="preserve">Rights Granted </w:t>
      </w:r>
    </w:p>
    <w:p w14:paraId="547D3C85" w14:textId="77777777" w:rsidR="00D5719C" w:rsidRPr="00D5719C" w:rsidRDefault="00D5719C" w:rsidP="00D5719C">
      <w:pPr>
        <w:pStyle w:val="ListParagraph"/>
        <w:numPr>
          <w:ilvl w:val="0"/>
          <w:numId w:val="16"/>
        </w:numPr>
        <w:spacing w:after="240"/>
        <w:rPr>
          <w:vanish/>
        </w:rPr>
      </w:pPr>
    </w:p>
    <w:p w14:paraId="6EC6B5A8" w14:textId="0F25D39A" w:rsidR="002056A5" w:rsidRPr="00C7742C" w:rsidRDefault="00C41395" w:rsidP="000D51CB">
      <w:pPr>
        <w:pStyle w:val="ListParagraph"/>
        <w:numPr>
          <w:ilvl w:val="1"/>
          <w:numId w:val="16"/>
        </w:numPr>
        <w:spacing w:after="240"/>
        <w:ind w:left="900" w:hanging="540"/>
      </w:pPr>
      <w:r w:rsidRPr="00C7742C">
        <w:t xml:space="preserve">Members of </w:t>
      </w:r>
      <w:r w:rsidR="00442300" w:rsidRPr="00C7742C">
        <w:t>PHUSE</w:t>
      </w:r>
      <w:r w:rsidRPr="00C7742C">
        <w:t xml:space="preserve">, while encouraged to participate in </w:t>
      </w:r>
      <w:r w:rsidR="0083110D" w:rsidRPr="00C7742C">
        <w:t>R Consortium</w:t>
      </w:r>
      <w:r w:rsidRPr="00C7742C">
        <w:t xml:space="preserve"> Work</w:t>
      </w:r>
      <w:r w:rsidR="0051482B">
        <w:t>ing</w:t>
      </w:r>
      <w:r w:rsidRPr="00C7742C">
        <w:t xml:space="preserve"> Groups, may not seek leadership positions within </w:t>
      </w:r>
      <w:r w:rsidR="0083110D" w:rsidRPr="00C7742C">
        <w:t>R Consortium</w:t>
      </w:r>
      <w:r w:rsidRPr="00C7742C">
        <w:t xml:space="preserve"> unless they also hold </w:t>
      </w:r>
      <w:r w:rsidR="0083110D" w:rsidRPr="00C7742C">
        <w:t>R Consortium</w:t>
      </w:r>
      <w:r w:rsidRPr="00C7742C">
        <w:t xml:space="preserve"> membership. In tu</w:t>
      </w:r>
      <w:r w:rsidR="001E55DE" w:rsidRPr="00C7742C">
        <w:t>rn</w:t>
      </w:r>
      <w:r w:rsidRPr="00C7742C">
        <w:t xml:space="preserve">, </w:t>
      </w:r>
      <w:r w:rsidR="0083110D" w:rsidRPr="00C7742C">
        <w:t>R Consortium</w:t>
      </w:r>
      <w:r w:rsidRPr="00C7742C">
        <w:t xml:space="preserve"> members, while encouraged to participate in </w:t>
      </w:r>
      <w:r w:rsidR="00442300" w:rsidRPr="00C7742C">
        <w:t>PHUSE</w:t>
      </w:r>
      <w:r w:rsidRPr="00C7742C">
        <w:t>'s Work</w:t>
      </w:r>
      <w:r w:rsidR="00A35C4C">
        <w:t>ing</w:t>
      </w:r>
      <w:r w:rsidRPr="00C7742C">
        <w:t xml:space="preserve"> Groups, may not seek leadership positions within </w:t>
      </w:r>
      <w:r w:rsidR="001E55DE" w:rsidRPr="00C7742C">
        <w:t>PHUSE</w:t>
      </w:r>
      <w:r w:rsidRPr="00C7742C">
        <w:t>'s Work</w:t>
      </w:r>
      <w:r w:rsidR="00A35C4C">
        <w:t>ing</w:t>
      </w:r>
      <w:r w:rsidRPr="00C7742C">
        <w:t xml:space="preserve"> Groups unless they also hold </w:t>
      </w:r>
      <w:r w:rsidR="00442300" w:rsidRPr="00C7742C">
        <w:t>PHUSE</w:t>
      </w:r>
      <w:r w:rsidRPr="00C7742C">
        <w:t xml:space="preserve"> membership. </w:t>
      </w:r>
    </w:p>
    <w:p w14:paraId="5B0DC821" w14:textId="4E1EB484" w:rsidR="002056A5" w:rsidRPr="0083110D" w:rsidRDefault="00C41395" w:rsidP="00BD2AEA">
      <w:pPr>
        <w:pStyle w:val="Heading3"/>
        <w:numPr>
          <w:ilvl w:val="0"/>
          <w:numId w:val="28"/>
        </w:numPr>
      </w:pPr>
      <w:r w:rsidRPr="0083110D">
        <w:t xml:space="preserve">Fees and Payments </w:t>
      </w:r>
    </w:p>
    <w:p w14:paraId="58CD5DBD" w14:textId="77777777" w:rsidR="00D5719C" w:rsidRPr="00D5719C" w:rsidRDefault="00D5719C" w:rsidP="00D5719C">
      <w:pPr>
        <w:pStyle w:val="ListParagraph"/>
        <w:numPr>
          <w:ilvl w:val="0"/>
          <w:numId w:val="32"/>
        </w:numPr>
        <w:spacing w:after="240"/>
        <w:rPr>
          <w:vanish/>
        </w:rPr>
      </w:pPr>
    </w:p>
    <w:p w14:paraId="4F224591" w14:textId="77777777" w:rsidR="00D5719C" w:rsidRPr="00D5719C" w:rsidRDefault="00D5719C" w:rsidP="00D5719C">
      <w:pPr>
        <w:pStyle w:val="ListParagraph"/>
        <w:numPr>
          <w:ilvl w:val="0"/>
          <w:numId w:val="32"/>
        </w:numPr>
        <w:spacing w:after="240"/>
        <w:rPr>
          <w:vanish/>
        </w:rPr>
      </w:pPr>
    </w:p>
    <w:p w14:paraId="06306036" w14:textId="77777777" w:rsidR="00D5719C" w:rsidRPr="00D5719C" w:rsidRDefault="00D5719C" w:rsidP="00D5719C">
      <w:pPr>
        <w:pStyle w:val="ListParagraph"/>
        <w:numPr>
          <w:ilvl w:val="0"/>
          <w:numId w:val="32"/>
        </w:numPr>
        <w:spacing w:after="240"/>
        <w:rPr>
          <w:vanish/>
        </w:rPr>
      </w:pPr>
    </w:p>
    <w:p w14:paraId="3937196E" w14:textId="77777777" w:rsidR="00D5719C" w:rsidRPr="00D5719C" w:rsidRDefault="00D5719C" w:rsidP="00D5719C">
      <w:pPr>
        <w:pStyle w:val="ListParagraph"/>
        <w:numPr>
          <w:ilvl w:val="0"/>
          <w:numId w:val="32"/>
        </w:numPr>
        <w:spacing w:after="240"/>
        <w:rPr>
          <w:vanish/>
        </w:rPr>
      </w:pPr>
    </w:p>
    <w:p w14:paraId="3AC3800B" w14:textId="18DA2637" w:rsidR="002056A5" w:rsidRPr="00C7742C" w:rsidRDefault="00C41395" w:rsidP="000D51CB">
      <w:pPr>
        <w:pStyle w:val="ListParagraph"/>
        <w:numPr>
          <w:ilvl w:val="1"/>
          <w:numId w:val="32"/>
        </w:numPr>
        <w:spacing w:after="240"/>
        <w:ind w:left="900" w:hanging="540"/>
      </w:pPr>
      <w:r w:rsidRPr="00C7742C">
        <w:t xml:space="preserve">No monies shall be exchanged between </w:t>
      </w:r>
      <w:r w:rsidR="00442300" w:rsidRPr="00C7742C">
        <w:t>Parties</w:t>
      </w:r>
      <w:r w:rsidRPr="00C7742C">
        <w:t xml:space="preserve"> as a result of this </w:t>
      </w:r>
      <w:r w:rsidR="00754C25" w:rsidRPr="00C7742C">
        <w:t>MOU</w:t>
      </w:r>
      <w:r w:rsidRPr="00C7742C">
        <w:t xml:space="preserve">. </w:t>
      </w:r>
    </w:p>
    <w:p w14:paraId="7913E89B" w14:textId="0A0CE78E" w:rsidR="002056A5" w:rsidRPr="00C7742C" w:rsidRDefault="00C41395" w:rsidP="000D51CB">
      <w:pPr>
        <w:pStyle w:val="ListParagraph"/>
        <w:numPr>
          <w:ilvl w:val="1"/>
          <w:numId w:val="32"/>
        </w:numPr>
        <w:spacing w:after="240"/>
        <w:ind w:left="900" w:hanging="540"/>
      </w:pPr>
      <w:r w:rsidRPr="00C7742C">
        <w:t>Members of either organization are encouraged to attend the events of the other. Fees shall be the responsibility of the individual</w:t>
      </w:r>
      <w:ins w:id="20" w:author="Joanna Lee" w:date="2021-05-15T18:20:00Z">
        <w:r w:rsidR="006D00A0">
          <w:t xml:space="preserve"> attending</w:t>
        </w:r>
      </w:ins>
      <w:r w:rsidRPr="00C7742C">
        <w:t xml:space="preserve">. </w:t>
      </w:r>
    </w:p>
    <w:p w14:paraId="2FCF2FCB" w14:textId="021C4F3B" w:rsidR="002056A5" w:rsidRPr="0083110D" w:rsidRDefault="00C41395" w:rsidP="00BD2AEA">
      <w:pPr>
        <w:pStyle w:val="Heading3"/>
        <w:numPr>
          <w:ilvl w:val="0"/>
          <w:numId w:val="28"/>
        </w:numPr>
      </w:pPr>
      <w:r w:rsidRPr="0083110D">
        <w:t xml:space="preserve">Obligations </w:t>
      </w:r>
    </w:p>
    <w:p w14:paraId="0B515902" w14:textId="77777777" w:rsidR="00C74568" w:rsidRPr="00C74568" w:rsidRDefault="00C74568" w:rsidP="00C74568">
      <w:pPr>
        <w:pStyle w:val="ListParagraph"/>
        <w:numPr>
          <w:ilvl w:val="0"/>
          <w:numId w:val="32"/>
        </w:numPr>
        <w:spacing w:after="240"/>
        <w:rPr>
          <w:vanish/>
        </w:rPr>
      </w:pPr>
    </w:p>
    <w:p w14:paraId="3A694BEC" w14:textId="263C7799" w:rsidR="002056A5" w:rsidRPr="00C7742C" w:rsidRDefault="00C41395" w:rsidP="000D51CB">
      <w:pPr>
        <w:pStyle w:val="ListParagraph"/>
        <w:numPr>
          <w:ilvl w:val="1"/>
          <w:numId w:val="32"/>
        </w:numPr>
        <w:spacing w:after="240"/>
        <w:ind w:left="900" w:hanging="540"/>
      </w:pPr>
      <w:r w:rsidRPr="00C7742C">
        <w:t>Parties</w:t>
      </w:r>
      <w:r w:rsidRPr="00C7742C">
        <w:t xml:space="preserve"> expressly agree: </w:t>
      </w:r>
    </w:p>
    <w:p w14:paraId="325FF120" w14:textId="4FB75873" w:rsidR="002056A5" w:rsidRPr="0083110D" w:rsidRDefault="00C41395" w:rsidP="00BD2AEA">
      <w:pPr>
        <w:pStyle w:val="ListParagraph"/>
        <w:numPr>
          <w:ilvl w:val="0"/>
          <w:numId w:val="23"/>
        </w:numPr>
        <w:spacing w:after="240"/>
      </w:pPr>
      <w:r w:rsidRPr="0083110D">
        <w:t xml:space="preserve">That ownership rights to </w:t>
      </w:r>
      <w:r w:rsidR="0083110D">
        <w:t>R Consortium</w:t>
      </w:r>
      <w:r w:rsidRPr="0083110D">
        <w:t xml:space="preserve"> trademarks or </w:t>
      </w:r>
      <w:r w:rsidR="00442300" w:rsidRPr="0083110D">
        <w:t>PHUSE</w:t>
      </w:r>
      <w:r w:rsidRPr="0083110D">
        <w:t xml:space="preserve"> trademark</w:t>
      </w:r>
      <w:r w:rsidR="005B3FCB">
        <w:t>s</w:t>
      </w:r>
      <w:r w:rsidRPr="0083110D">
        <w:t xml:space="preserve"> are neither extended nor transferred; and </w:t>
      </w:r>
    </w:p>
    <w:p w14:paraId="4E62F4AF" w14:textId="37F6969C" w:rsidR="002056A5" w:rsidRPr="0083110D" w:rsidRDefault="00C41395" w:rsidP="00BD2AEA">
      <w:pPr>
        <w:pStyle w:val="ListParagraph"/>
        <w:numPr>
          <w:ilvl w:val="0"/>
          <w:numId w:val="23"/>
        </w:numPr>
        <w:spacing w:after="240"/>
      </w:pPr>
      <w:r w:rsidRPr="0083110D">
        <w:t xml:space="preserve">That there shall be no exchange of mailing lists or general membership information; and </w:t>
      </w:r>
    </w:p>
    <w:p w14:paraId="6DDC56ED" w14:textId="09FCC09B" w:rsidR="002056A5" w:rsidRPr="0083110D" w:rsidRDefault="00C41395" w:rsidP="00BD2AEA">
      <w:pPr>
        <w:pStyle w:val="ListParagraph"/>
        <w:numPr>
          <w:ilvl w:val="0"/>
          <w:numId w:val="23"/>
        </w:numPr>
        <w:spacing w:after="240"/>
      </w:pPr>
      <w:r w:rsidRPr="0083110D">
        <w:t>That they will comply with all provi</w:t>
      </w:r>
      <w:r w:rsidRPr="0083110D">
        <w:t xml:space="preserve">sions of this </w:t>
      </w:r>
      <w:r w:rsidR="00754C25">
        <w:t>MOU</w:t>
      </w:r>
      <w:r w:rsidRPr="0083110D">
        <w:t xml:space="preserve">. </w:t>
      </w:r>
    </w:p>
    <w:p w14:paraId="601F243A" w14:textId="325D36DB" w:rsidR="00C74568" w:rsidRPr="00466061" w:rsidRDefault="00C41395" w:rsidP="00466061">
      <w:pPr>
        <w:pStyle w:val="Heading3"/>
        <w:numPr>
          <w:ilvl w:val="0"/>
          <w:numId w:val="32"/>
        </w:numPr>
        <w:rPr>
          <w:ins w:id="21" w:author="Joanna Lee" w:date="2021-05-15T18:20:00Z"/>
        </w:rPr>
      </w:pPr>
      <w:ins w:id="22" w:author="Joanna Lee" w:date="2021-05-15T18:20:00Z">
        <w:r>
          <w:t>Confidentiality and Intellectual Property Rights</w:t>
        </w:r>
      </w:ins>
    </w:p>
    <w:p w14:paraId="3FA2D704" w14:textId="5926C57F" w:rsidR="000C58FE" w:rsidRDefault="00C41395" w:rsidP="00466061">
      <w:pPr>
        <w:pStyle w:val="ListParagraph"/>
        <w:numPr>
          <w:ilvl w:val="1"/>
          <w:numId w:val="32"/>
        </w:numPr>
        <w:spacing w:after="240"/>
        <w:ind w:left="900" w:hanging="540"/>
        <w:rPr>
          <w:ins w:id="23" w:author="Joanna Lee" w:date="2021-05-15T18:20:00Z"/>
        </w:rPr>
      </w:pPr>
      <w:ins w:id="24" w:author="Joanna Lee" w:date="2021-05-15T18:20:00Z">
        <w:r>
          <w:t xml:space="preserve">All materials and information disclosed by one Party or its representatives to the other Party or its representatives shall be deemed non-confidential unless such materials are expressly </w:t>
        </w:r>
        <w:r>
          <w:t>designated in writing as confidential by the Party disclosing such information.  E</w:t>
        </w:r>
        <w:r w:rsidRPr="001324F9">
          <w:t>ach Party will treat all materials supplied to it by the other Party that have been designated in writing as being confidential in a manner consistent with such designation.</w:t>
        </w:r>
        <w:r>
          <w:t xml:space="preserve"> </w:t>
        </w:r>
        <w:r>
          <w:t xml:space="preserve"> </w:t>
        </w:r>
      </w:ins>
    </w:p>
    <w:p w14:paraId="6E046FC6" w14:textId="77777777" w:rsidR="002056A5" w:rsidRPr="0083110D" w:rsidRDefault="00C41395" w:rsidP="00BD2AEA">
      <w:pPr>
        <w:pStyle w:val="Heading3"/>
        <w:numPr>
          <w:ilvl w:val="0"/>
          <w:numId w:val="28"/>
        </w:numPr>
        <w:rPr>
          <w:del w:id="25" w:author="Joanna Lee" w:date="2021-05-15T18:20:00Z"/>
        </w:rPr>
      </w:pPr>
      <w:ins w:id="26" w:author="Joanna Lee" w:date="2021-05-15T18:20:00Z">
        <w:r>
          <w:t xml:space="preserve">The parties may, from time to time, </w:t>
        </w:r>
        <w:r w:rsidR="002B0E2C">
          <w:t>agree</w:t>
        </w:r>
        <w:r>
          <w:t xml:space="preserve"> </w:t>
        </w:r>
        <w:r w:rsidR="00706405">
          <w:t xml:space="preserve">in a Joint Project Proposal </w:t>
        </w:r>
        <w:r>
          <w:t xml:space="preserve">to </w:t>
        </w:r>
        <w:r w:rsidR="00CC2C5B">
          <w:t xml:space="preserve">collaboratively develop work product </w:t>
        </w:r>
        <w:r w:rsidR="002B0E2C">
          <w:t xml:space="preserve">that will be </w:t>
        </w:r>
        <w:r w:rsidR="00CC2C5B">
          <w:t>jointly owned by them (“</w:t>
        </w:r>
      </w:ins>
      <w:r w:rsidR="00CC2C5B">
        <w:t>Joint Work Product</w:t>
      </w:r>
      <w:del w:id="27" w:author="Joanna Lee" w:date="2021-05-15T18:20:00Z">
        <w:r w:rsidRPr="0083110D">
          <w:delText xml:space="preserve"> Copyright </w:delText>
        </w:r>
      </w:del>
    </w:p>
    <w:p w14:paraId="3B4103A1" w14:textId="77777777" w:rsidR="00C74568" w:rsidRPr="00C74568" w:rsidRDefault="00C74568" w:rsidP="00C74568">
      <w:pPr>
        <w:pStyle w:val="ListParagraph"/>
        <w:numPr>
          <w:ilvl w:val="0"/>
          <w:numId w:val="32"/>
        </w:numPr>
        <w:spacing w:after="240"/>
        <w:rPr>
          <w:del w:id="28" w:author="Joanna Lee" w:date="2021-05-15T18:20:00Z"/>
          <w:vanish/>
        </w:rPr>
      </w:pPr>
    </w:p>
    <w:p w14:paraId="0DA6FB63" w14:textId="351AA9E1" w:rsidR="00925AE3" w:rsidRDefault="00C41395" w:rsidP="000D51CB">
      <w:pPr>
        <w:pStyle w:val="ListParagraph"/>
        <w:numPr>
          <w:ilvl w:val="1"/>
          <w:numId w:val="32"/>
        </w:numPr>
        <w:spacing w:after="240"/>
        <w:ind w:left="900" w:hanging="540"/>
      </w:pPr>
      <w:del w:id="29" w:author="Joanna Lee" w:date="2021-05-15T18:20:00Z">
        <w:r w:rsidRPr="00C7742C">
          <w:delText>Joint work documents</w:delText>
        </w:r>
      </w:del>
      <w:ins w:id="30" w:author="Joanna Lee" w:date="2021-05-15T18:20:00Z">
        <w:r w:rsidR="00CC2C5B">
          <w:t>”)</w:t>
        </w:r>
        <w:r w:rsidR="00706405">
          <w:t>,</w:t>
        </w:r>
      </w:ins>
      <w:r w:rsidR="00706405">
        <w:t xml:space="preserve"> such as white papers, educational materials and other productions</w:t>
      </w:r>
      <w:del w:id="31" w:author="Joanna Lee" w:date="2021-05-15T18:20:00Z">
        <w:r w:rsidRPr="00C7742C">
          <w:delText xml:space="preserve"> are intellectual property of, and held under joint copyright of </w:delText>
        </w:r>
        <w:r w:rsidR="00442300" w:rsidRPr="00C7742C">
          <w:delText>Parties</w:delText>
        </w:r>
        <w:r w:rsidRPr="00C7742C">
          <w:delText>.</w:delText>
        </w:r>
      </w:del>
      <w:ins w:id="32" w:author="Joanna Lee" w:date="2021-05-15T18:20:00Z">
        <w:r w:rsidR="00706405">
          <w:t xml:space="preserve">. </w:t>
        </w:r>
        <w:r>
          <w:t>Unless the applicable Joint Project Proposal contains different terms:</w:t>
        </w:r>
      </w:ins>
      <w:r w:rsidR="00706405">
        <w:t xml:space="preserve"> </w:t>
      </w:r>
    </w:p>
    <w:p w14:paraId="187671DD" w14:textId="5D4A11CC" w:rsidR="000C58FE" w:rsidRDefault="00C41395" w:rsidP="00466061">
      <w:pPr>
        <w:pStyle w:val="ListParagraph"/>
        <w:spacing w:after="240"/>
        <w:ind w:left="2160" w:hanging="720"/>
        <w:rPr>
          <w:ins w:id="33" w:author="Joanna Lee" w:date="2021-05-15T18:20:00Z"/>
        </w:rPr>
      </w:pPr>
      <w:ins w:id="34" w:author="Joanna Lee" w:date="2021-05-15T18:20:00Z">
        <w:r>
          <w:t>(a)</w:t>
        </w:r>
        <w:r>
          <w:tab/>
        </w:r>
        <w:r w:rsidR="00706405">
          <w:t xml:space="preserve">The </w:t>
        </w:r>
      </w:ins>
      <w:r w:rsidR="00706405">
        <w:t xml:space="preserve">Parties </w:t>
      </w:r>
      <w:del w:id="35" w:author="Joanna Lee" w:date="2021-05-15T18:20:00Z">
        <w:r w:rsidR="002056A5" w:rsidRPr="00C7742C">
          <w:delText>reserve</w:delText>
        </w:r>
      </w:del>
      <w:ins w:id="36" w:author="Joanna Lee" w:date="2021-05-15T18:20:00Z">
        <w:r w:rsidR="00706405">
          <w:t>shall jointly own</w:t>
        </w:r>
      </w:ins>
      <w:r w:rsidR="00706405">
        <w:t xml:space="preserve"> the </w:t>
      </w:r>
      <w:del w:id="37" w:author="Joanna Lee" w:date="2021-05-15T18:20:00Z">
        <w:r w:rsidR="002056A5" w:rsidRPr="00C7742C">
          <w:delText>right to</w:delText>
        </w:r>
      </w:del>
      <w:ins w:id="38" w:author="Joanna Lee" w:date="2021-05-15T18:20:00Z">
        <w:r w:rsidR="00706405">
          <w:t>copyright in any such Joint Work Product.</w:t>
        </w:r>
        <w:r w:rsidR="005366BE">
          <w:t xml:space="preserve">  </w:t>
        </w:r>
      </w:ins>
    </w:p>
    <w:p w14:paraId="44F7FA89" w14:textId="72BABE61" w:rsidR="002056A5" w:rsidRPr="00C7742C" w:rsidRDefault="00C41395" w:rsidP="00466061">
      <w:pPr>
        <w:pStyle w:val="ListParagraph"/>
        <w:spacing w:after="240"/>
        <w:ind w:left="2160" w:hanging="720"/>
      </w:pPr>
      <w:ins w:id="39" w:author="Joanna Lee" w:date="2021-05-15T18:20:00Z">
        <w:r>
          <w:t>(b</w:t>
        </w:r>
        <w:r w:rsidR="005366BE">
          <w:t>)</w:t>
        </w:r>
        <w:r w:rsidR="005366BE">
          <w:tab/>
        </w:r>
        <w:r w:rsidR="002B0E2C">
          <w:t xml:space="preserve">Each </w:t>
        </w:r>
        <w:r w:rsidR="00442300" w:rsidRPr="00C7742C">
          <w:t>Part</w:t>
        </w:r>
        <w:r w:rsidR="002B0E2C">
          <w:t>y may use, copy, modify, distribute, and</w:t>
        </w:r>
      </w:ins>
      <w:r w:rsidRPr="00C7742C">
        <w:t xml:space="preserve"> publish the</w:t>
      </w:r>
      <w:r w:rsidR="002B0E2C">
        <w:t xml:space="preserve"> </w:t>
      </w:r>
      <w:del w:id="40" w:author="Joanna Lee" w:date="2021-05-15T18:20:00Z">
        <w:r w:rsidRPr="00C7742C">
          <w:delText xml:space="preserve">jointly developed work for the benefit of their members. All publications of the joint work product, or parts thereof, shall </w:delText>
        </w:r>
      </w:del>
      <w:ins w:id="41" w:author="Joanna Lee" w:date="2021-05-15T18:20:00Z">
        <w:r w:rsidR="002B0E2C">
          <w:t>Joint Work Product</w:t>
        </w:r>
        <w:r w:rsidR="00706405">
          <w:t>, provided that such Party provides</w:t>
        </w:r>
        <w:r w:rsidR="002B0E2C">
          <w:t xml:space="preserve"> </w:t>
        </w:r>
        <w:r w:rsidR="00706405">
          <w:t xml:space="preserve">attribution in a form agreed to by both Parties, which may </w:t>
        </w:r>
      </w:ins>
      <w:r w:rsidR="00706405">
        <w:t xml:space="preserve">include </w:t>
      </w:r>
      <w:del w:id="42" w:author="Joanna Lee" w:date="2021-05-15T18:20:00Z">
        <w:r w:rsidRPr="00C7742C">
          <w:delText>the</w:delText>
        </w:r>
      </w:del>
      <w:ins w:id="43" w:author="Joanna Lee" w:date="2021-05-15T18:20:00Z">
        <w:r w:rsidR="00706405">
          <w:t>a</w:t>
        </w:r>
      </w:ins>
      <w:r w:rsidRPr="00C7742C">
        <w:t xml:space="preserve"> joint copyright statement and</w:t>
      </w:r>
      <w:ins w:id="44" w:author="Joanna Lee" w:date="2021-05-15T18:20:00Z">
        <w:r w:rsidR="00706405">
          <w:t>/or</w:t>
        </w:r>
      </w:ins>
      <w:r w:rsidRPr="00C7742C">
        <w:t xml:space="preserve"> any </w:t>
      </w:r>
      <w:del w:id="45" w:author="Joanna Lee" w:date="2021-05-15T18:20:00Z">
        <w:r w:rsidRPr="00C7742C">
          <w:delText xml:space="preserve">and all </w:delText>
        </w:r>
      </w:del>
      <w:r w:rsidRPr="00C7742C">
        <w:t xml:space="preserve">logos or </w:t>
      </w:r>
      <w:ins w:id="46" w:author="Joanna Lee" w:date="2021-05-15T18:20:00Z">
        <w:r w:rsidR="00706405">
          <w:t xml:space="preserve">other </w:t>
        </w:r>
      </w:ins>
      <w:r w:rsidRPr="00C7742C">
        <w:t xml:space="preserve">identifying graphics </w:t>
      </w:r>
      <w:del w:id="47" w:author="Joanna Lee" w:date="2021-05-15T18:20:00Z">
        <w:r w:rsidRPr="00C7742C">
          <w:delText xml:space="preserve">as </w:delText>
        </w:r>
      </w:del>
      <w:r w:rsidR="00706405">
        <w:t xml:space="preserve">agreed </w:t>
      </w:r>
      <w:del w:id="48" w:author="Joanna Lee" w:date="2021-05-15T18:20:00Z">
        <w:r w:rsidRPr="00C7742C">
          <w:delText>in the initial issuance</w:delText>
        </w:r>
      </w:del>
      <w:ins w:id="49" w:author="Joanna Lee" w:date="2021-05-15T18:20:00Z">
        <w:r w:rsidR="00706405">
          <w:t>to by both Parties</w:t>
        </w:r>
      </w:ins>
      <w:r w:rsidRPr="00C7742C">
        <w:t xml:space="preserve">. </w:t>
      </w:r>
    </w:p>
    <w:p w14:paraId="2840B841" w14:textId="1914038C" w:rsidR="002056A5" w:rsidRDefault="00C41395" w:rsidP="00466061">
      <w:pPr>
        <w:pStyle w:val="ListParagraph"/>
        <w:spacing w:after="240"/>
        <w:ind w:left="2160" w:hanging="720"/>
      </w:pPr>
      <w:ins w:id="50" w:author="Joanna Lee" w:date="2021-05-15T18:20:00Z">
        <w:r>
          <w:t>(</w:t>
        </w:r>
        <w:r w:rsidR="00925AE3">
          <w:t>c</w:t>
        </w:r>
        <w:r>
          <w:t>)</w:t>
        </w:r>
        <w:r>
          <w:tab/>
        </w:r>
      </w:ins>
      <w:r w:rsidRPr="00C7742C">
        <w:t xml:space="preserve">Members of either </w:t>
      </w:r>
      <w:r w:rsidR="00442300" w:rsidRPr="00C7742C">
        <w:t>Parties</w:t>
      </w:r>
      <w:r w:rsidRPr="00C7742C">
        <w:t xml:space="preserve"> may copy</w:t>
      </w:r>
      <w:ins w:id="51" w:author="Joanna Lee" w:date="2021-05-15T18:20:00Z">
        <w:r w:rsidR="000C58FE">
          <w:t>, modify,</w:t>
        </w:r>
        <w:r w:rsidRPr="00C7742C">
          <w:t xml:space="preserve"> use</w:t>
        </w:r>
        <w:r w:rsidR="000C58FE">
          <w:t>, publish,</w:t>
        </w:r>
      </w:ins>
      <w:r w:rsidR="000C58FE">
        <w:t xml:space="preserve"> and </w:t>
      </w:r>
      <w:del w:id="52" w:author="Joanna Lee" w:date="2021-05-15T18:20:00Z">
        <w:r w:rsidRPr="00C7742C">
          <w:delText>use</w:delText>
        </w:r>
      </w:del>
      <w:ins w:id="53" w:author="Joanna Lee" w:date="2021-05-15T18:20:00Z">
        <w:r w:rsidR="000C58FE">
          <w:t>redistribute</w:t>
        </w:r>
      </w:ins>
      <w:r w:rsidRPr="00C7742C">
        <w:t xml:space="preserve"> the </w:t>
      </w:r>
      <w:del w:id="54" w:author="Joanna Lee" w:date="2021-05-15T18:20:00Z">
        <w:r w:rsidRPr="00C7742C">
          <w:delText>work</w:delText>
        </w:r>
      </w:del>
      <w:ins w:id="55" w:author="Joanna Lee" w:date="2021-05-15T18:20:00Z">
        <w:r w:rsidR="008F52DB">
          <w:t>Joint Work Product</w:t>
        </w:r>
      </w:ins>
      <w:r w:rsidRPr="00C7742C">
        <w:t xml:space="preserve"> or any part thereof in connection with the business purposes of the member. </w:t>
      </w:r>
      <w:del w:id="56" w:author="Joanna Lee" w:date="2021-05-15T18:20:00Z">
        <w:r w:rsidRPr="00C7742C">
          <w:delText xml:space="preserve">Members of either </w:delText>
        </w:r>
        <w:r w:rsidR="00442300" w:rsidRPr="00C7742C">
          <w:delText>Parties</w:delText>
        </w:r>
        <w:r w:rsidRPr="00C7742C">
          <w:delText xml:space="preserve"> may not reproduce or redistribute the joint work </w:delText>
        </w:r>
        <w:r w:rsidRPr="00C7742C">
          <w:delText>products except as permitted in the respective membership agreement</w:delText>
        </w:r>
        <w:r w:rsidR="00B255B5" w:rsidRPr="00C7742C">
          <w:delText>.</w:delText>
        </w:r>
        <w:r w:rsidRPr="00C7742C">
          <w:delText xml:space="preserve"> </w:delText>
        </w:r>
      </w:del>
      <w:ins w:id="57" w:author="Joanna Lee" w:date="2021-05-15T18:20:00Z">
        <w:r w:rsidRPr="00C7742C">
          <w:t xml:space="preserve"> </w:t>
        </w:r>
      </w:ins>
    </w:p>
    <w:p w14:paraId="2FD8BFDE" w14:textId="77777777" w:rsidR="002056A5" w:rsidRPr="00C7742C" w:rsidRDefault="00C41395" w:rsidP="000D51CB">
      <w:pPr>
        <w:pStyle w:val="ListParagraph"/>
        <w:numPr>
          <w:ilvl w:val="1"/>
          <w:numId w:val="32"/>
        </w:numPr>
        <w:spacing w:after="240"/>
        <w:ind w:left="900" w:hanging="540"/>
        <w:rPr>
          <w:del w:id="58" w:author="Joanna Lee" w:date="2021-05-15T18:20:00Z"/>
        </w:rPr>
      </w:pPr>
      <w:del w:id="59" w:author="Joanna Lee" w:date="2021-05-15T18:20:00Z">
        <w:r>
          <w:delText>J</w:delText>
        </w:r>
        <w:r w:rsidRPr="00C7742C">
          <w:delText xml:space="preserve">oint work products must be made freely available to all members and non-members alike in front of any established firewalls. </w:delText>
        </w:r>
      </w:del>
    </w:p>
    <w:p w14:paraId="4F757FCC" w14:textId="1CF7DF83" w:rsidR="009D3D65" w:rsidRPr="00C7742C" w:rsidRDefault="00CF5525" w:rsidP="00466061">
      <w:pPr>
        <w:pStyle w:val="ListParagraph"/>
        <w:numPr>
          <w:ilvl w:val="1"/>
          <w:numId w:val="32"/>
        </w:numPr>
        <w:spacing w:after="240"/>
        <w:ind w:left="900" w:hanging="540"/>
        <w:rPr>
          <w:ins w:id="60" w:author="Joanna Lee" w:date="2021-05-15T18:20:00Z"/>
        </w:rPr>
      </w:pPr>
      <w:ins w:id="61" w:author="Joanna Lee" w:date="2021-05-15T18:20:00Z">
        <w:r>
          <w:t>Except with respect to Joint Work Product and activities described in a Joint Project Proposal</w:t>
        </w:r>
        <w:r w:rsidR="00C41395">
          <w:t>, e</w:t>
        </w:r>
        <w:r w:rsidR="00C41395" w:rsidRPr="000C58FE">
          <w:t>ach Party agrees that</w:t>
        </w:r>
        <w:r w:rsidR="00C41395">
          <w:t>,</w:t>
        </w:r>
        <w:r w:rsidR="00C41395" w:rsidRPr="000C58FE">
          <w:t xml:space="preserve"> when it or its representative(s) is engaging in any act</w:t>
        </w:r>
        <w:r w:rsidR="00C41395">
          <w:t>ivity or meeting hosted by the other Party,</w:t>
        </w:r>
        <w:r w:rsidR="00C41395" w:rsidRPr="005923D5">
          <w:t xml:space="preserve"> </w:t>
        </w:r>
        <w:r w:rsidR="00C41395">
          <w:t>(a)</w:t>
        </w:r>
        <w:r w:rsidR="00C41395" w:rsidRPr="000C58FE">
          <w:t xml:space="preserve"> the policies </w:t>
        </w:r>
        <w:r w:rsidR="00C41395">
          <w:t>and licensing terms of the hosting Party regarding intellectual pr</w:t>
        </w:r>
        <w:r w:rsidR="00C41395">
          <w:t>operty rights</w:t>
        </w:r>
        <w:r w:rsidR="00C41395" w:rsidRPr="000C58FE">
          <w:t xml:space="preserve"> will be binding upon it</w:t>
        </w:r>
        <w:r w:rsidR="00C41395">
          <w:t>, and (b) any work product that results from such activity or meeting shall, as between the Parties, be owned by the hosting Party.</w:t>
        </w:r>
      </w:ins>
    </w:p>
    <w:p w14:paraId="76A05C52" w14:textId="77777777" w:rsidR="00BD2AEA" w:rsidRPr="00BD2AEA" w:rsidRDefault="00BD2AEA" w:rsidP="00BD2AEA">
      <w:pPr>
        <w:pStyle w:val="ListParagraph"/>
        <w:numPr>
          <w:ilvl w:val="0"/>
          <w:numId w:val="15"/>
        </w:numPr>
        <w:spacing w:before="93" w:after="240"/>
        <w:outlineLvl w:val="2"/>
        <w:rPr>
          <w:b/>
          <w:bCs/>
          <w:vanish/>
          <w:sz w:val="23"/>
          <w:szCs w:val="23"/>
        </w:rPr>
      </w:pPr>
    </w:p>
    <w:p w14:paraId="5E26D8F3" w14:textId="77777777" w:rsidR="00BD2AEA" w:rsidRPr="00BD2AEA" w:rsidRDefault="00BD2AEA" w:rsidP="00BD2AEA">
      <w:pPr>
        <w:pStyle w:val="ListParagraph"/>
        <w:numPr>
          <w:ilvl w:val="0"/>
          <w:numId w:val="15"/>
        </w:numPr>
        <w:spacing w:before="93" w:after="240"/>
        <w:outlineLvl w:val="2"/>
        <w:rPr>
          <w:b/>
          <w:bCs/>
          <w:vanish/>
          <w:sz w:val="23"/>
          <w:szCs w:val="23"/>
        </w:rPr>
      </w:pPr>
    </w:p>
    <w:p w14:paraId="10EF268B" w14:textId="77777777" w:rsidR="00BD2AEA" w:rsidRPr="00BD2AEA" w:rsidRDefault="00BD2AEA" w:rsidP="00BD2AEA">
      <w:pPr>
        <w:pStyle w:val="ListParagraph"/>
        <w:numPr>
          <w:ilvl w:val="0"/>
          <w:numId w:val="15"/>
        </w:numPr>
        <w:spacing w:before="93" w:after="240"/>
        <w:outlineLvl w:val="2"/>
        <w:rPr>
          <w:b/>
          <w:bCs/>
          <w:vanish/>
          <w:sz w:val="23"/>
          <w:szCs w:val="23"/>
        </w:rPr>
      </w:pPr>
    </w:p>
    <w:p w14:paraId="24FDC5FA" w14:textId="77777777" w:rsidR="00BD2AEA" w:rsidRPr="00BD2AEA" w:rsidRDefault="00BD2AEA" w:rsidP="00BD2AEA">
      <w:pPr>
        <w:pStyle w:val="ListParagraph"/>
        <w:numPr>
          <w:ilvl w:val="0"/>
          <w:numId w:val="15"/>
        </w:numPr>
        <w:spacing w:before="93" w:after="240"/>
        <w:outlineLvl w:val="2"/>
        <w:rPr>
          <w:b/>
          <w:bCs/>
          <w:vanish/>
          <w:sz w:val="23"/>
          <w:szCs w:val="23"/>
        </w:rPr>
      </w:pPr>
    </w:p>
    <w:p w14:paraId="51438D00" w14:textId="77777777" w:rsidR="00BD2AEA" w:rsidRPr="00BD2AEA" w:rsidRDefault="00BD2AEA" w:rsidP="00BD2AEA">
      <w:pPr>
        <w:pStyle w:val="ListParagraph"/>
        <w:numPr>
          <w:ilvl w:val="0"/>
          <w:numId w:val="15"/>
        </w:numPr>
        <w:spacing w:before="93" w:after="240"/>
        <w:outlineLvl w:val="2"/>
        <w:rPr>
          <w:b/>
          <w:bCs/>
          <w:vanish/>
          <w:sz w:val="23"/>
          <w:szCs w:val="23"/>
        </w:rPr>
      </w:pPr>
    </w:p>
    <w:p w14:paraId="3AF0A895" w14:textId="77777777" w:rsidR="00BD2AEA" w:rsidRPr="00BD2AEA" w:rsidRDefault="00BD2AEA" w:rsidP="00BD2AEA">
      <w:pPr>
        <w:pStyle w:val="ListParagraph"/>
        <w:numPr>
          <w:ilvl w:val="0"/>
          <w:numId w:val="15"/>
        </w:numPr>
        <w:spacing w:before="93" w:after="240"/>
        <w:outlineLvl w:val="2"/>
        <w:rPr>
          <w:b/>
          <w:bCs/>
          <w:vanish/>
          <w:sz w:val="23"/>
          <w:szCs w:val="23"/>
        </w:rPr>
      </w:pPr>
    </w:p>
    <w:p w14:paraId="75771D0E" w14:textId="187327CE" w:rsidR="002056A5" w:rsidRPr="0083110D" w:rsidRDefault="00C41395" w:rsidP="00BD2AEA">
      <w:pPr>
        <w:pStyle w:val="Heading3"/>
        <w:numPr>
          <w:ilvl w:val="0"/>
          <w:numId w:val="15"/>
        </w:numPr>
      </w:pPr>
      <w:r w:rsidRPr="0083110D">
        <w:t xml:space="preserve">Warranties </w:t>
      </w:r>
    </w:p>
    <w:p w14:paraId="59F53972" w14:textId="77777777" w:rsidR="00AC221C" w:rsidRPr="00AC221C" w:rsidRDefault="00AC221C" w:rsidP="00AC221C">
      <w:pPr>
        <w:pStyle w:val="ListParagraph"/>
        <w:numPr>
          <w:ilvl w:val="0"/>
          <w:numId w:val="27"/>
        </w:numPr>
        <w:spacing w:before="93" w:after="240"/>
        <w:outlineLvl w:val="2"/>
        <w:rPr>
          <w:b/>
          <w:bCs/>
          <w:vanish/>
          <w:sz w:val="23"/>
          <w:szCs w:val="23"/>
        </w:rPr>
      </w:pPr>
    </w:p>
    <w:p w14:paraId="13F67263" w14:textId="77777777" w:rsidR="00694270" w:rsidRPr="00694270" w:rsidRDefault="00694270" w:rsidP="00694270">
      <w:pPr>
        <w:pStyle w:val="ListParagraph"/>
        <w:numPr>
          <w:ilvl w:val="0"/>
          <w:numId w:val="32"/>
        </w:numPr>
        <w:spacing w:after="240"/>
        <w:rPr>
          <w:vanish/>
        </w:rPr>
      </w:pPr>
    </w:p>
    <w:p w14:paraId="75A28DC1" w14:textId="4359FA61" w:rsidR="002056A5" w:rsidRPr="00C7742C" w:rsidRDefault="00C41395" w:rsidP="000D51CB">
      <w:pPr>
        <w:pStyle w:val="ListParagraph"/>
        <w:numPr>
          <w:ilvl w:val="1"/>
          <w:numId w:val="32"/>
        </w:numPr>
        <w:spacing w:after="240"/>
        <w:ind w:left="900" w:hanging="540"/>
      </w:pPr>
      <w:r w:rsidRPr="00C7742C">
        <w:t>Parties make no express or implied warranties other than those that</w:t>
      </w:r>
      <w:r w:rsidRPr="00C7742C">
        <w:t xml:space="preserve"> may be contained in or appended to this </w:t>
      </w:r>
      <w:r w:rsidR="00754C25" w:rsidRPr="00C7742C">
        <w:t>MOU</w:t>
      </w:r>
      <w:r w:rsidRPr="00C7742C">
        <w:t xml:space="preserve">. </w:t>
      </w:r>
    </w:p>
    <w:p w14:paraId="443224E1" w14:textId="57A48C31" w:rsidR="002056A5" w:rsidRPr="0083110D" w:rsidRDefault="00C41395" w:rsidP="00C7742C">
      <w:pPr>
        <w:pStyle w:val="Heading3"/>
        <w:numPr>
          <w:ilvl w:val="0"/>
          <w:numId w:val="15"/>
        </w:numPr>
      </w:pPr>
      <w:r w:rsidRPr="0083110D">
        <w:t xml:space="preserve">Termination </w:t>
      </w:r>
    </w:p>
    <w:p w14:paraId="7B32F0FB" w14:textId="77777777" w:rsidR="00AC221C" w:rsidRPr="00AC221C" w:rsidRDefault="00AC221C" w:rsidP="00AC221C">
      <w:pPr>
        <w:pStyle w:val="ListParagraph"/>
        <w:numPr>
          <w:ilvl w:val="0"/>
          <w:numId w:val="27"/>
        </w:numPr>
        <w:spacing w:before="93" w:after="240"/>
        <w:outlineLvl w:val="2"/>
        <w:rPr>
          <w:b/>
          <w:bCs/>
          <w:vanish/>
          <w:sz w:val="23"/>
          <w:szCs w:val="23"/>
        </w:rPr>
      </w:pPr>
    </w:p>
    <w:p w14:paraId="2367BA06" w14:textId="77777777" w:rsidR="00CD0C3F" w:rsidRPr="00CD0C3F" w:rsidRDefault="00CD0C3F" w:rsidP="00CD0C3F">
      <w:pPr>
        <w:pStyle w:val="ListParagraph"/>
        <w:numPr>
          <w:ilvl w:val="0"/>
          <w:numId w:val="32"/>
        </w:numPr>
        <w:spacing w:after="240"/>
        <w:rPr>
          <w:vanish/>
        </w:rPr>
      </w:pPr>
    </w:p>
    <w:p w14:paraId="52BDA953" w14:textId="29456F5B" w:rsidR="002056A5" w:rsidRPr="00C7742C" w:rsidRDefault="00C41395" w:rsidP="000D51CB">
      <w:pPr>
        <w:pStyle w:val="ListParagraph"/>
        <w:numPr>
          <w:ilvl w:val="1"/>
          <w:numId w:val="32"/>
        </w:numPr>
        <w:spacing w:after="240"/>
        <w:ind w:left="900" w:hanging="540"/>
      </w:pPr>
      <w:r w:rsidRPr="00C7742C">
        <w:t xml:space="preserve">Either </w:t>
      </w:r>
      <w:r w:rsidR="00442300" w:rsidRPr="00C7742C">
        <w:t>Part</w:t>
      </w:r>
      <w:del w:id="62" w:author="Joanna Lee" w:date="2021-05-15T18:20:00Z">
        <w:r w:rsidR="00442300" w:rsidRPr="00C7742C">
          <w:delText>ies</w:delText>
        </w:r>
      </w:del>
      <w:ins w:id="63" w:author="Joanna Lee" w:date="2021-05-15T18:20:00Z">
        <w:r w:rsidR="00246093">
          <w:t>y</w:t>
        </w:r>
      </w:ins>
      <w:r w:rsidRPr="00C7742C">
        <w:t xml:space="preserve"> may terminate this </w:t>
      </w:r>
      <w:r w:rsidR="00754C25" w:rsidRPr="00C7742C">
        <w:t>MOU</w:t>
      </w:r>
      <w:r w:rsidRPr="00C7742C">
        <w:t xml:space="preserve"> upon 30 days written notice. </w:t>
      </w:r>
    </w:p>
    <w:p w14:paraId="5115A9F8" w14:textId="29300AB8" w:rsidR="002056A5" w:rsidRDefault="00C41395" w:rsidP="000D51CB">
      <w:pPr>
        <w:pStyle w:val="ListParagraph"/>
        <w:numPr>
          <w:ilvl w:val="1"/>
          <w:numId w:val="32"/>
        </w:numPr>
        <w:spacing w:after="240"/>
        <w:ind w:left="900" w:hanging="540"/>
      </w:pPr>
      <w:r w:rsidRPr="00C7742C">
        <w:t xml:space="preserve">In the event of such termination all registrations for </w:t>
      </w:r>
      <w:r w:rsidR="00442300" w:rsidRPr="00C7742C">
        <w:t>Parties</w:t>
      </w:r>
      <w:r w:rsidRPr="00C7742C">
        <w:t xml:space="preserve"> sponsored events recorded prior to </w:t>
      </w:r>
      <w:r w:rsidRPr="00C7742C">
        <w:lastRenderedPageBreak/>
        <w:t xml:space="preserve">the termination date shall be honored. </w:t>
      </w:r>
    </w:p>
    <w:p w14:paraId="79248CD9" w14:textId="1EBBB7B4" w:rsidR="00925AE3" w:rsidRPr="00C7742C" w:rsidRDefault="00C41395" w:rsidP="000D51CB">
      <w:pPr>
        <w:pStyle w:val="ListParagraph"/>
        <w:numPr>
          <w:ilvl w:val="1"/>
          <w:numId w:val="32"/>
        </w:numPr>
        <w:spacing w:after="240"/>
        <w:ind w:left="900" w:hanging="540"/>
        <w:rPr>
          <w:ins w:id="64" w:author="Joanna Lee" w:date="2021-05-15T18:20:00Z"/>
        </w:rPr>
      </w:pPr>
      <w:ins w:id="65" w:author="Joanna Lee" w:date="2021-05-15T18:20:00Z">
        <w:r>
          <w:t xml:space="preserve">In the event of </w:t>
        </w:r>
        <w:r w:rsidR="008127EF">
          <w:t xml:space="preserve">expiration or </w:t>
        </w:r>
        <w:r>
          <w:t>termination</w:t>
        </w:r>
        <w:r w:rsidR="008127EF">
          <w:t xml:space="preserve"> of this MOU for any reason</w:t>
        </w:r>
        <w:r>
          <w:t>, all obligations of the Parties shall immediately cease, except that the Parties’ obligations under</w:t>
        </w:r>
        <w:r w:rsidR="006A0727">
          <w:t xml:space="preserve"> Section 6 shall survive </w:t>
        </w:r>
        <w:r w:rsidR="00DC1CAE">
          <w:t xml:space="preserve">expiration or </w:t>
        </w:r>
        <w:r w:rsidR="006A0727">
          <w:t>termination of this MOU.</w:t>
        </w:r>
      </w:ins>
    </w:p>
    <w:p w14:paraId="2B20C1A1" w14:textId="5778BF66" w:rsidR="002056A5" w:rsidRPr="0083110D" w:rsidRDefault="00C41395" w:rsidP="005276C7">
      <w:pPr>
        <w:pStyle w:val="Heading3"/>
        <w:numPr>
          <w:ilvl w:val="0"/>
          <w:numId w:val="39"/>
        </w:numPr>
      </w:pPr>
      <w:r w:rsidRPr="0083110D">
        <w:t xml:space="preserve">Term </w:t>
      </w:r>
    </w:p>
    <w:p w14:paraId="1F2AE13D" w14:textId="77777777" w:rsidR="00CD0C3F" w:rsidRPr="00CD0C3F" w:rsidRDefault="00CD0C3F" w:rsidP="00CD0C3F">
      <w:pPr>
        <w:pStyle w:val="ListParagraph"/>
        <w:numPr>
          <w:ilvl w:val="0"/>
          <w:numId w:val="32"/>
        </w:numPr>
        <w:spacing w:after="240"/>
        <w:rPr>
          <w:vanish/>
        </w:rPr>
      </w:pPr>
    </w:p>
    <w:p w14:paraId="22B118FA" w14:textId="3840D790" w:rsidR="002056A5" w:rsidRPr="00C7742C" w:rsidRDefault="00C41395" w:rsidP="000D51CB">
      <w:pPr>
        <w:pStyle w:val="ListParagraph"/>
        <w:numPr>
          <w:ilvl w:val="1"/>
          <w:numId w:val="32"/>
        </w:numPr>
        <w:spacing w:after="240"/>
        <w:ind w:left="900" w:hanging="540"/>
      </w:pPr>
      <w:r w:rsidRPr="00C7742C">
        <w:t xml:space="preserve">This </w:t>
      </w:r>
      <w:r w:rsidR="00754C25" w:rsidRPr="00C7742C">
        <w:t>MOU</w:t>
      </w:r>
      <w:r w:rsidRPr="00C7742C">
        <w:t xml:space="preserve"> shall have a t</w:t>
      </w:r>
      <w:r w:rsidR="008A1774" w:rsidRPr="00C7742C">
        <w:t>hree</w:t>
      </w:r>
      <w:r w:rsidRPr="00C7742C">
        <w:t xml:space="preserve">-year term, renewable upon expiry by written agreement for subsequent </w:t>
      </w:r>
      <w:r w:rsidR="008A1774" w:rsidRPr="00C7742C">
        <w:t>three</w:t>
      </w:r>
      <w:r w:rsidRPr="00C7742C">
        <w:t xml:space="preserve">-year terms. </w:t>
      </w:r>
    </w:p>
    <w:p w14:paraId="56D1FB6C" w14:textId="0627A7DC" w:rsidR="002056A5" w:rsidRPr="0083110D" w:rsidRDefault="00C41395" w:rsidP="00C7742C">
      <w:pPr>
        <w:pStyle w:val="Heading3"/>
      </w:pPr>
      <w:r w:rsidRPr="0083110D">
        <w:t xml:space="preserve">Miscellaneous </w:t>
      </w:r>
    </w:p>
    <w:p w14:paraId="5F126DE1" w14:textId="77777777" w:rsidR="00CD0C3F" w:rsidRPr="00CD0C3F" w:rsidRDefault="00CD0C3F" w:rsidP="00CD0C3F">
      <w:pPr>
        <w:pStyle w:val="ListParagraph"/>
        <w:numPr>
          <w:ilvl w:val="0"/>
          <w:numId w:val="32"/>
        </w:numPr>
        <w:spacing w:after="240"/>
        <w:rPr>
          <w:vanish/>
        </w:rPr>
      </w:pPr>
    </w:p>
    <w:p w14:paraId="50A734C7" w14:textId="67CDC960" w:rsidR="002056A5" w:rsidRDefault="00C41395" w:rsidP="000D51CB">
      <w:pPr>
        <w:pStyle w:val="ListParagraph"/>
        <w:numPr>
          <w:ilvl w:val="1"/>
          <w:numId w:val="32"/>
        </w:numPr>
        <w:spacing w:after="240"/>
        <w:ind w:left="900" w:hanging="540"/>
      </w:pPr>
      <w:del w:id="66" w:author="Joanna Lee" w:date="2021-05-15T18:20:00Z">
        <w:r w:rsidRPr="00C7742C">
          <w:delText xml:space="preserve">This </w:delText>
        </w:r>
        <w:r w:rsidR="00754C25" w:rsidRPr="00C7742C">
          <w:delText>MOU</w:delText>
        </w:r>
      </w:del>
      <w:ins w:id="67" w:author="Joanna Lee" w:date="2021-05-15T18:20:00Z">
        <w:r w:rsidRPr="00C7742C">
          <w:t xml:space="preserve">This </w:t>
        </w:r>
        <w:r w:rsidR="00754C25" w:rsidRPr="00C7742C">
          <w:t>MOU</w:t>
        </w:r>
        <w:r w:rsidRPr="00C7742C">
          <w:t xml:space="preserve"> </w:t>
        </w:r>
        <w:r w:rsidR="008F2F17">
          <w:t>together with any Joint Project Proposals agreed to in writing and signed by both Parties</w:t>
        </w:r>
      </w:ins>
      <w:r w:rsidR="008F2F17">
        <w:t xml:space="preserve"> </w:t>
      </w:r>
      <w:r w:rsidRPr="00C7742C">
        <w:t xml:space="preserve">constitutes the entire agreement and complete understanding of the relationship between </w:t>
      </w:r>
      <w:r w:rsidR="00442300" w:rsidRPr="00C7742C">
        <w:t>Parties</w:t>
      </w:r>
      <w:r w:rsidRPr="00C7742C">
        <w:t xml:space="preserve">. </w:t>
      </w:r>
    </w:p>
    <w:p w14:paraId="5CB3677A" w14:textId="77777777" w:rsidR="002056A5" w:rsidRPr="00C7742C" w:rsidRDefault="00C41395" w:rsidP="000D51CB">
      <w:pPr>
        <w:pStyle w:val="ListParagraph"/>
        <w:numPr>
          <w:ilvl w:val="1"/>
          <w:numId w:val="32"/>
        </w:numPr>
        <w:spacing w:after="240"/>
        <w:ind w:left="900" w:hanging="540"/>
        <w:rPr>
          <w:del w:id="68" w:author="Joanna Lee" w:date="2021-05-15T18:20:00Z"/>
        </w:rPr>
      </w:pPr>
      <w:del w:id="69" w:author="Joanna Lee" w:date="2021-05-15T18:20:00Z">
        <w:r>
          <w:delText>P</w:delText>
        </w:r>
        <w:r w:rsidR="00442300" w:rsidRPr="00C7742C">
          <w:delText xml:space="preserve">arties </w:delText>
        </w:r>
        <w:r w:rsidRPr="00C7742C">
          <w:delText xml:space="preserve">may propose alterations to this </w:delText>
        </w:r>
        <w:r w:rsidR="00754C25" w:rsidRPr="00C7742C">
          <w:delText>MOU</w:delText>
        </w:r>
        <w:r w:rsidRPr="00C7742C">
          <w:delText xml:space="preserve"> in writing upon appropriate action of their respective g</w:delText>
        </w:r>
        <w:r w:rsidRPr="00C7742C">
          <w:delText xml:space="preserve">overning body. The receiving party shall be afforded sixty (60) days to adopt any proposal for change and/or amendment to this </w:delText>
        </w:r>
        <w:r w:rsidR="00754C25" w:rsidRPr="00C7742C">
          <w:delText>MOU</w:delText>
        </w:r>
        <w:r w:rsidRPr="00C7742C">
          <w:delText xml:space="preserve"> and shall acknowledge such acceptance in writing to the submitting party. In the event such proposals are deemed unacceptable</w:delText>
        </w:r>
        <w:r w:rsidRPr="00C7742C">
          <w:delText xml:space="preserve"> and cannot be resolved through negotiation, either party may execute the Termination provisions afforded above.</w:delText>
        </w:r>
      </w:del>
    </w:p>
    <w:p w14:paraId="79D7A360" w14:textId="6EBFD521" w:rsidR="002056A5" w:rsidRPr="00C7742C" w:rsidRDefault="00C41395" w:rsidP="000D51CB">
      <w:pPr>
        <w:pStyle w:val="ListParagraph"/>
        <w:numPr>
          <w:ilvl w:val="1"/>
          <w:numId w:val="32"/>
        </w:numPr>
        <w:spacing w:after="240"/>
        <w:ind w:left="900" w:hanging="540"/>
        <w:rPr>
          <w:ins w:id="70" w:author="Joanna Lee" w:date="2021-05-15T18:20:00Z"/>
        </w:rPr>
      </w:pPr>
      <w:ins w:id="71" w:author="Joanna Lee" w:date="2021-05-15T18:20:00Z">
        <w:r>
          <w:t>This MOU may be amended only by a written instrument signed by both Parties.</w:t>
        </w:r>
      </w:ins>
    </w:p>
    <w:p w14:paraId="4DA5FA39" w14:textId="50218C2F" w:rsidR="00DA6FF8" w:rsidRPr="0083110D" w:rsidRDefault="00C41395" w:rsidP="004167F1">
      <w:pPr>
        <w:pStyle w:val="Heading3"/>
        <w:keepNext/>
        <w:numPr>
          <w:ilvl w:val="0"/>
          <w:numId w:val="39"/>
        </w:numPr>
      </w:pPr>
      <w:r w:rsidRPr="00DA6FF8">
        <w:t>Contacts at Time of Signing</w:t>
      </w:r>
      <w:r w:rsidRPr="0083110D">
        <w:t xml:space="preserve"> </w:t>
      </w:r>
    </w:p>
    <w:p w14:paraId="737D3BA3" w14:textId="77777777" w:rsidR="00DA6FF8" w:rsidRPr="00CD0C3F" w:rsidRDefault="00DA6FF8" w:rsidP="004167F1">
      <w:pPr>
        <w:pStyle w:val="ListParagraph"/>
        <w:keepNext/>
        <w:numPr>
          <w:ilvl w:val="0"/>
          <w:numId w:val="32"/>
        </w:numPr>
        <w:spacing w:after="240"/>
        <w:rPr>
          <w:vanish/>
        </w:rPr>
      </w:pPr>
    </w:p>
    <w:p w14:paraId="0919EF49" w14:textId="3595C3B7" w:rsidR="00DA6FF8" w:rsidRDefault="00C41395" w:rsidP="004167F1">
      <w:pPr>
        <w:pStyle w:val="ListParagraph"/>
        <w:keepNext/>
        <w:numPr>
          <w:ilvl w:val="1"/>
          <w:numId w:val="32"/>
        </w:numPr>
        <w:spacing w:after="240"/>
        <w:ind w:left="900" w:hanging="540"/>
      </w:pPr>
      <w:r w:rsidRPr="00DA6FF8">
        <w:t xml:space="preserve">Strategic relationship R Consortium </w:t>
      </w:r>
      <w:del w:id="72" w:author="Brian Warner" w:date="2021-05-17T21:59:00Z">
        <w:r w:rsidRPr="00B45941" w:rsidDel="008C0FAB">
          <w:rPr>
            <w:highlight w:val="yellow"/>
          </w:rPr>
          <w:delText>&lt;name&gt; &lt;email&gt;</w:delText>
        </w:r>
      </w:del>
      <w:ins w:id="73" w:author="Brian Warner" w:date="2021-05-17T21:59:00Z">
        <w:r w:rsidR="008C0FAB">
          <w:t>Brian Warner &lt;operations@r-consortium.org&gt;</w:t>
        </w:r>
      </w:ins>
      <w:r w:rsidRPr="00DA6FF8">
        <w:t xml:space="preserve"> and PHUSE Lisa Brooks </w:t>
      </w:r>
      <w:hyperlink r:id="rId10" w:history="1">
        <w:r w:rsidRPr="009576A0">
          <w:rPr>
            <w:rStyle w:val="Hyperlink"/>
          </w:rPr>
          <w:t>lisa.brooks@phuse.global</w:t>
        </w:r>
      </w:hyperlink>
    </w:p>
    <w:p w14:paraId="2665E1BD" w14:textId="3A66B14D" w:rsidR="00DA6FF8" w:rsidRPr="00C7742C" w:rsidRDefault="00C41395" w:rsidP="00DA6FF8">
      <w:pPr>
        <w:pStyle w:val="ListParagraph"/>
        <w:numPr>
          <w:ilvl w:val="1"/>
          <w:numId w:val="32"/>
        </w:numPr>
        <w:spacing w:after="240"/>
        <w:ind w:left="900" w:hanging="540"/>
      </w:pPr>
      <w:r w:rsidRPr="00C7742C">
        <w:t xml:space="preserve"> </w:t>
      </w:r>
      <w:r w:rsidRPr="00DA6FF8">
        <w:t xml:space="preserve">Knowledge Base/Coordinating content: R Consortium </w:t>
      </w:r>
      <w:ins w:id="74" w:author="Brian Warner" w:date="2021-05-17T22:00:00Z">
        <w:r w:rsidR="008C0FAB">
          <w:t>Brian Warner &lt;operations@r-consortium.org&gt;</w:t>
        </w:r>
      </w:ins>
      <w:del w:id="75" w:author="Brian Warner" w:date="2021-05-17T22:00:00Z">
        <w:r w:rsidRPr="00B45941" w:rsidDel="008C0FAB">
          <w:rPr>
            <w:highlight w:val="yellow"/>
          </w:rPr>
          <w:delText>&lt;name&gt; &lt;email&gt;</w:delText>
        </w:r>
      </w:del>
      <w:r w:rsidRPr="00DA6FF8">
        <w:t xml:space="preserve"> and PHUSE </w:t>
      </w:r>
      <w:hyperlink r:id="rId11" w:history="1">
        <w:r w:rsidRPr="009576A0">
          <w:rPr>
            <w:rStyle w:val="Hyperlink"/>
          </w:rPr>
          <w:t>communications@phus</w:t>
        </w:r>
        <w:r w:rsidRPr="009576A0">
          <w:rPr>
            <w:rStyle w:val="Hyperlink"/>
          </w:rPr>
          <w:t>e.global</w:t>
        </w:r>
      </w:hyperlink>
      <w:r>
        <w:t xml:space="preserve"> </w:t>
      </w:r>
    </w:p>
    <w:p w14:paraId="56863AD6" w14:textId="1E220B06" w:rsidR="00062BCB" w:rsidRDefault="00062BCB" w:rsidP="00DA6FF8"/>
    <w:p w14:paraId="0A4802A4" w14:textId="5A825F13" w:rsidR="00A736DA" w:rsidRPr="00E76A51" w:rsidRDefault="00A736DA" w:rsidP="00706336">
      <w:pPr>
        <w:pStyle w:val="BodyText"/>
        <w:sectPr w:rsidR="00A736DA" w:rsidRPr="00E76A51" w:rsidSect="00D40FDC">
          <w:footerReference w:type="even" r:id="rId12"/>
          <w:footerReference w:type="default" r:id="rId13"/>
          <w:footerReference w:type="first" r:id="rId14"/>
          <w:pgSz w:w="12240" w:h="15840" w:code="1"/>
          <w:pgMar w:top="1440" w:right="1440" w:bottom="1440" w:left="1440" w:header="0" w:footer="1440" w:gutter="0"/>
          <w:cols w:space="720"/>
          <w:docGrid w:linePitch="299"/>
        </w:sectPr>
      </w:pPr>
    </w:p>
    <w:p w14:paraId="7D82581F" w14:textId="7ACB74D9" w:rsidR="00A1286D" w:rsidRPr="0083110D" w:rsidRDefault="00C41395" w:rsidP="00C7742C">
      <w:pPr>
        <w:pStyle w:val="Heading3"/>
      </w:pPr>
      <w:r w:rsidRPr="0083110D">
        <w:lastRenderedPageBreak/>
        <w:t>Authorized Signatures</w:t>
      </w:r>
      <w:r w:rsidR="000F0FC4" w:rsidRPr="0083110D">
        <w:t>:</w:t>
      </w:r>
    </w:p>
    <w:p w14:paraId="151855AB" w14:textId="77777777" w:rsidR="005E3901" w:rsidRPr="0083110D" w:rsidRDefault="005E3901" w:rsidP="001F172C">
      <w:pPr>
        <w:pStyle w:val="BodyText"/>
        <w:tabs>
          <w:tab w:val="left" w:pos="3060"/>
        </w:tabs>
        <w:spacing w:before="119"/>
        <w:ind w:right="-654"/>
      </w:pPr>
    </w:p>
    <w:p w14:paraId="1B0D990A" w14:textId="7134C5E4" w:rsidR="00513E0E" w:rsidRPr="0083110D" w:rsidRDefault="00C41395" w:rsidP="001F172C">
      <w:pPr>
        <w:pStyle w:val="BodyText"/>
        <w:tabs>
          <w:tab w:val="left" w:pos="3060"/>
        </w:tabs>
        <w:ind w:right="-654"/>
        <w:rPr>
          <w:bCs/>
          <w:w w:val="105"/>
        </w:rPr>
      </w:pPr>
      <w:r w:rsidRPr="0083110D">
        <w:rPr>
          <w:b/>
          <w:w w:val="105"/>
          <w:u w:val="single"/>
        </w:rPr>
        <w:t xml:space="preserve">For </w:t>
      </w:r>
      <w:r w:rsidR="00442300" w:rsidRPr="0083110D">
        <w:rPr>
          <w:b/>
          <w:w w:val="105"/>
          <w:u w:val="single"/>
        </w:rPr>
        <w:t>PHUSE</w:t>
      </w:r>
    </w:p>
    <w:p w14:paraId="790070C1" w14:textId="77777777" w:rsidR="00513E0E" w:rsidRPr="0083110D" w:rsidRDefault="00513E0E" w:rsidP="001F172C">
      <w:pPr>
        <w:pStyle w:val="BodyText"/>
        <w:tabs>
          <w:tab w:val="left" w:pos="3060"/>
        </w:tabs>
        <w:ind w:right="-654"/>
        <w:rPr>
          <w:w w:val="105"/>
        </w:rPr>
      </w:pPr>
    </w:p>
    <w:p w14:paraId="00D7C95E" w14:textId="3468F6A8" w:rsidR="00CF1419" w:rsidRPr="0083110D" w:rsidRDefault="00C41395" w:rsidP="001F172C">
      <w:pPr>
        <w:pStyle w:val="BodyText"/>
        <w:tabs>
          <w:tab w:val="left" w:pos="3060"/>
        </w:tabs>
        <w:ind w:right="-654"/>
        <w:rPr>
          <w:w w:val="105"/>
          <w:u w:val="single"/>
        </w:rPr>
      </w:pPr>
      <w:r w:rsidRPr="0083110D">
        <w:rPr>
          <w:w w:val="105"/>
        </w:rPr>
        <w:t>Signature:</w:t>
      </w:r>
      <w:r w:rsidRPr="0083110D">
        <w:rPr>
          <w:w w:val="105"/>
          <w:u w:val="single"/>
        </w:rPr>
        <w:tab/>
      </w:r>
      <w:r w:rsidRPr="0083110D">
        <w:rPr>
          <w:w w:val="105"/>
          <w:u w:val="single"/>
        </w:rPr>
        <w:tab/>
      </w:r>
      <w:r w:rsidRPr="0083110D">
        <w:rPr>
          <w:w w:val="105"/>
          <w:u w:val="single"/>
        </w:rPr>
        <w:tab/>
      </w:r>
    </w:p>
    <w:p w14:paraId="645B7493" w14:textId="77777777" w:rsidR="00CF1419" w:rsidRPr="0083110D" w:rsidRDefault="00CF1419" w:rsidP="001F172C">
      <w:pPr>
        <w:pStyle w:val="BodyText"/>
        <w:tabs>
          <w:tab w:val="left" w:pos="3060"/>
        </w:tabs>
        <w:ind w:right="-654"/>
        <w:rPr>
          <w:w w:val="105"/>
          <w:u w:val="single"/>
        </w:rPr>
      </w:pPr>
    </w:p>
    <w:p w14:paraId="5F05F099" w14:textId="6BA1D2EB" w:rsidR="00CF1419" w:rsidRPr="0083110D" w:rsidRDefault="00C41395" w:rsidP="001F172C">
      <w:pPr>
        <w:pStyle w:val="BodyText"/>
        <w:tabs>
          <w:tab w:val="left" w:pos="3060"/>
        </w:tabs>
        <w:ind w:right="-654"/>
        <w:rPr>
          <w:w w:val="105"/>
          <w:u w:val="single"/>
        </w:rPr>
      </w:pPr>
      <w:r w:rsidRPr="0083110D">
        <w:rPr>
          <w:w w:val="105"/>
          <w:u w:val="single"/>
        </w:rPr>
        <w:t>Name:</w:t>
      </w:r>
      <w:r w:rsidR="00615C0B" w:rsidRPr="0083110D">
        <w:rPr>
          <w:w w:val="105"/>
          <w:u w:val="single"/>
        </w:rPr>
        <w:t xml:space="preserve"> </w:t>
      </w:r>
      <w:r w:rsidR="003D6E3E" w:rsidRPr="0083110D">
        <w:rPr>
          <w:w w:val="105"/>
          <w:u w:val="single"/>
        </w:rPr>
        <w:t>Lisa Brooks, Collaborations Director</w:t>
      </w:r>
    </w:p>
    <w:p w14:paraId="23941A99" w14:textId="77777777" w:rsidR="00CF1419" w:rsidRPr="0083110D" w:rsidRDefault="00CF1419" w:rsidP="001F172C">
      <w:pPr>
        <w:pStyle w:val="BodyText"/>
        <w:tabs>
          <w:tab w:val="left" w:pos="3060"/>
        </w:tabs>
        <w:ind w:right="-654"/>
        <w:rPr>
          <w:w w:val="105"/>
          <w:u w:val="single"/>
        </w:rPr>
      </w:pPr>
    </w:p>
    <w:p w14:paraId="2119F859" w14:textId="431124B3" w:rsidR="00A73BB4" w:rsidRPr="0083110D" w:rsidRDefault="00C41395" w:rsidP="00A73BB4">
      <w:pPr>
        <w:pStyle w:val="BodyText"/>
        <w:tabs>
          <w:tab w:val="left" w:pos="3060"/>
        </w:tabs>
        <w:ind w:right="-654"/>
        <w:rPr>
          <w:w w:val="105"/>
        </w:rPr>
      </w:pPr>
      <w:r w:rsidRPr="0083110D">
        <w:rPr>
          <w:w w:val="105"/>
          <w:u w:val="single"/>
        </w:rPr>
        <w:t>Date:</w:t>
      </w:r>
    </w:p>
    <w:p w14:paraId="06A5E382" w14:textId="77777777" w:rsidR="00A73BB4" w:rsidRPr="0083110D" w:rsidRDefault="00A73BB4" w:rsidP="001F172C">
      <w:pPr>
        <w:pStyle w:val="BodyText"/>
        <w:tabs>
          <w:tab w:val="left" w:pos="3060"/>
        </w:tabs>
        <w:ind w:right="-654"/>
        <w:rPr>
          <w:w w:val="105"/>
          <w:u w:val="single"/>
        </w:rPr>
      </w:pPr>
    </w:p>
    <w:p w14:paraId="4420F45B" w14:textId="4436AC47" w:rsidR="003E4830" w:rsidRPr="0083110D" w:rsidRDefault="003E4830" w:rsidP="00A73BB4">
      <w:pPr>
        <w:pStyle w:val="BodyText"/>
        <w:tabs>
          <w:tab w:val="left" w:pos="3060"/>
        </w:tabs>
        <w:ind w:right="-654"/>
        <w:rPr>
          <w:b/>
          <w:w w:val="105"/>
          <w:u w:val="single"/>
        </w:rPr>
      </w:pPr>
    </w:p>
    <w:p w14:paraId="16F9E849" w14:textId="0C50EFEF" w:rsidR="0004575F" w:rsidRPr="0083110D" w:rsidRDefault="0004575F" w:rsidP="00A73BB4">
      <w:pPr>
        <w:pStyle w:val="BodyText"/>
        <w:tabs>
          <w:tab w:val="left" w:pos="3060"/>
        </w:tabs>
        <w:ind w:right="-654"/>
        <w:rPr>
          <w:b/>
          <w:w w:val="105"/>
          <w:u w:val="single"/>
        </w:rPr>
      </w:pPr>
    </w:p>
    <w:p w14:paraId="18115086" w14:textId="6B4AD259" w:rsidR="0004575F" w:rsidRPr="0083110D" w:rsidRDefault="0004575F" w:rsidP="00A73BB4">
      <w:pPr>
        <w:pStyle w:val="BodyText"/>
        <w:tabs>
          <w:tab w:val="left" w:pos="3060"/>
        </w:tabs>
        <w:ind w:right="-654"/>
        <w:rPr>
          <w:b/>
          <w:w w:val="105"/>
          <w:u w:val="single"/>
        </w:rPr>
      </w:pPr>
    </w:p>
    <w:p w14:paraId="3074823A" w14:textId="00B4BDDF" w:rsidR="0004575F" w:rsidRPr="0083110D" w:rsidRDefault="0004575F" w:rsidP="00A73BB4">
      <w:pPr>
        <w:pStyle w:val="BodyText"/>
        <w:tabs>
          <w:tab w:val="left" w:pos="3060"/>
        </w:tabs>
        <w:ind w:right="-654"/>
        <w:rPr>
          <w:b/>
          <w:w w:val="105"/>
          <w:u w:val="single"/>
        </w:rPr>
      </w:pPr>
    </w:p>
    <w:p w14:paraId="30E4BC79" w14:textId="521F4B18" w:rsidR="0004575F" w:rsidRPr="0083110D" w:rsidRDefault="0004575F" w:rsidP="00A73BB4">
      <w:pPr>
        <w:pStyle w:val="BodyText"/>
        <w:tabs>
          <w:tab w:val="left" w:pos="3060"/>
        </w:tabs>
        <w:ind w:right="-654"/>
        <w:rPr>
          <w:b/>
          <w:w w:val="105"/>
          <w:u w:val="single"/>
        </w:rPr>
      </w:pPr>
    </w:p>
    <w:p w14:paraId="1590B498" w14:textId="6B6CF758" w:rsidR="0004575F" w:rsidRPr="0083110D" w:rsidRDefault="0004575F" w:rsidP="00A73BB4">
      <w:pPr>
        <w:pStyle w:val="BodyText"/>
        <w:tabs>
          <w:tab w:val="left" w:pos="3060"/>
        </w:tabs>
        <w:ind w:right="-654"/>
        <w:rPr>
          <w:b/>
          <w:w w:val="105"/>
          <w:u w:val="single"/>
        </w:rPr>
      </w:pPr>
    </w:p>
    <w:p w14:paraId="4E59D9CA" w14:textId="6804E6BC" w:rsidR="0004575F" w:rsidRPr="0083110D" w:rsidRDefault="0004575F" w:rsidP="00A73BB4">
      <w:pPr>
        <w:pStyle w:val="BodyText"/>
        <w:tabs>
          <w:tab w:val="left" w:pos="3060"/>
        </w:tabs>
        <w:ind w:right="-654"/>
        <w:rPr>
          <w:b/>
          <w:w w:val="105"/>
          <w:u w:val="single"/>
        </w:rPr>
      </w:pPr>
    </w:p>
    <w:p w14:paraId="1F1497A9" w14:textId="4D744048" w:rsidR="0004575F" w:rsidRPr="0083110D" w:rsidRDefault="0004575F" w:rsidP="005444C3">
      <w:pPr>
        <w:pStyle w:val="BodyText"/>
        <w:tabs>
          <w:tab w:val="left" w:pos="3060"/>
        </w:tabs>
        <w:ind w:right="-654"/>
        <w:rPr>
          <w:b/>
          <w:w w:val="105"/>
          <w:u w:val="single"/>
        </w:rPr>
      </w:pPr>
    </w:p>
    <w:p w14:paraId="7FD2ED48" w14:textId="0F948078" w:rsidR="005444C3" w:rsidRPr="0083110D" w:rsidRDefault="005444C3" w:rsidP="005444C3">
      <w:pPr>
        <w:pStyle w:val="BodyText"/>
        <w:tabs>
          <w:tab w:val="left" w:pos="3060"/>
        </w:tabs>
        <w:ind w:right="-654"/>
        <w:rPr>
          <w:b/>
          <w:w w:val="105"/>
          <w:u w:val="single"/>
        </w:rPr>
      </w:pPr>
    </w:p>
    <w:p w14:paraId="4F11306B" w14:textId="77777777" w:rsidR="005444C3" w:rsidRPr="0083110D" w:rsidRDefault="005444C3" w:rsidP="00A73BB4">
      <w:pPr>
        <w:pStyle w:val="BodyText"/>
        <w:tabs>
          <w:tab w:val="left" w:pos="3060"/>
        </w:tabs>
        <w:ind w:right="-654"/>
        <w:rPr>
          <w:b/>
          <w:w w:val="105"/>
          <w:u w:val="single"/>
        </w:rPr>
      </w:pPr>
    </w:p>
    <w:p w14:paraId="62652437" w14:textId="5D2B31D0" w:rsidR="0004575F" w:rsidRPr="0083110D" w:rsidRDefault="0004575F" w:rsidP="00A73BB4">
      <w:pPr>
        <w:pStyle w:val="BodyText"/>
        <w:tabs>
          <w:tab w:val="left" w:pos="3060"/>
        </w:tabs>
        <w:ind w:right="-654"/>
        <w:rPr>
          <w:b/>
          <w:w w:val="105"/>
          <w:u w:val="single"/>
        </w:rPr>
      </w:pPr>
    </w:p>
    <w:p w14:paraId="5D22DE9D" w14:textId="1DC31603" w:rsidR="0004575F" w:rsidRPr="0083110D" w:rsidRDefault="0004575F" w:rsidP="00A73BB4">
      <w:pPr>
        <w:pStyle w:val="BodyText"/>
        <w:tabs>
          <w:tab w:val="left" w:pos="3060"/>
        </w:tabs>
        <w:ind w:right="-654"/>
        <w:rPr>
          <w:b/>
          <w:w w:val="105"/>
          <w:u w:val="single"/>
        </w:rPr>
      </w:pPr>
    </w:p>
    <w:p w14:paraId="603036EC" w14:textId="34B7E0AA" w:rsidR="0004575F" w:rsidRPr="0083110D" w:rsidRDefault="0004575F" w:rsidP="00A73BB4">
      <w:pPr>
        <w:pStyle w:val="BodyText"/>
        <w:tabs>
          <w:tab w:val="left" w:pos="3060"/>
        </w:tabs>
        <w:ind w:right="-654"/>
        <w:rPr>
          <w:b/>
          <w:w w:val="105"/>
          <w:u w:val="single"/>
        </w:rPr>
      </w:pPr>
    </w:p>
    <w:p w14:paraId="0D32A6F0" w14:textId="6B3AFC1C" w:rsidR="0004575F" w:rsidRPr="0083110D" w:rsidRDefault="0004575F" w:rsidP="00A73BB4">
      <w:pPr>
        <w:pStyle w:val="BodyText"/>
        <w:tabs>
          <w:tab w:val="left" w:pos="3060"/>
        </w:tabs>
        <w:ind w:right="-654"/>
        <w:rPr>
          <w:b/>
          <w:w w:val="105"/>
          <w:u w:val="single"/>
        </w:rPr>
      </w:pPr>
    </w:p>
    <w:p w14:paraId="50E69D7B" w14:textId="3A345352" w:rsidR="0004575F" w:rsidRPr="0083110D" w:rsidRDefault="0004575F" w:rsidP="00A73BB4">
      <w:pPr>
        <w:pStyle w:val="BodyText"/>
        <w:tabs>
          <w:tab w:val="left" w:pos="3060"/>
        </w:tabs>
        <w:ind w:right="-654"/>
        <w:rPr>
          <w:b/>
          <w:w w:val="105"/>
          <w:u w:val="single"/>
        </w:rPr>
      </w:pPr>
    </w:p>
    <w:p w14:paraId="046D5040" w14:textId="70AC6A75" w:rsidR="0004575F" w:rsidRPr="0083110D" w:rsidRDefault="0004575F" w:rsidP="00A73BB4">
      <w:pPr>
        <w:pStyle w:val="BodyText"/>
        <w:tabs>
          <w:tab w:val="left" w:pos="3060"/>
        </w:tabs>
        <w:ind w:right="-654"/>
        <w:rPr>
          <w:b/>
          <w:w w:val="105"/>
          <w:u w:val="single"/>
        </w:rPr>
      </w:pPr>
    </w:p>
    <w:p w14:paraId="217D0816" w14:textId="54ABF7F4" w:rsidR="0004575F" w:rsidRPr="0083110D" w:rsidRDefault="0004575F" w:rsidP="00A73BB4">
      <w:pPr>
        <w:pStyle w:val="BodyText"/>
        <w:tabs>
          <w:tab w:val="left" w:pos="3060"/>
        </w:tabs>
        <w:ind w:right="-654"/>
        <w:rPr>
          <w:b/>
          <w:w w:val="105"/>
          <w:u w:val="single"/>
        </w:rPr>
      </w:pPr>
    </w:p>
    <w:p w14:paraId="64541BD0" w14:textId="09BBE20B" w:rsidR="0004575F" w:rsidRPr="0083110D" w:rsidRDefault="0004575F" w:rsidP="00A73BB4">
      <w:pPr>
        <w:pStyle w:val="BodyText"/>
        <w:tabs>
          <w:tab w:val="left" w:pos="3060"/>
        </w:tabs>
        <w:ind w:right="-654"/>
        <w:rPr>
          <w:b/>
          <w:w w:val="105"/>
          <w:u w:val="single"/>
        </w:rPr>
      </w:pPr>
    </w:p>
    <w:p w14:paraId="07DB6D8E" w14:textId="0806A4D9" w:rsidR="0004575F" w:rsidRPr="0083110D" w:rsidRDefault="0004575F" w:rsidP="00A73BB4">
      <w:pPr>
        <w:pStyle w:val="BodyText"/>
        <w:tabs>
          <w:tab w:val="left" w:pos="3060"/>
        </w:tabs>
        <w:ind w:right="-654"/>
        <w:rPr>
          <w:b/>
          <w:w w:val="105"/>
          <w:u w:val="single"/>
        </w:rPr>
      </w:pPr>
    </w:p>
    <w:p w14:paraId="01EEDE85" w14:textId="43DB44F2" w:rsidR="0004575F" w:rsidRPr="0083110D" w:rsidRDefault="0004575F" w:rsidP="00A73BB4">
      <w:pPr>
        <w:pStyle w:val="BodyText"/>
        <w:tabs>
          <w:tab w:val="left" w:pos="3060"/>
        </w:tabs>
        <w:ind w:right="-654"/>
        <w:rPr>
          <w:b/>
          <w:w w:val="105"/>
          <w:u w:val="single"/>
        </w:rPr>
      </w:pPr>
    </w:p>
    <w:p w14:paraId="4DF0CD56" w14:textId="2A02296C" w:rsidR="0004575F" w:rsidRPr="0083110D" w:rsidRDefault="0004575F" w:rsidP="00A73BB4">
      <w:pPr>
        <w:pStyle w:val="BodyText"/>
        <w:tabs>
          <w:tab w:val="left" w:pos="3060"/>
        </w:tabs>
        <w:ind w:right="-654"/>
        <w:rPr>
          <w:b/>
          <w:w w:val="105"/>
          <w:u w:val="single"/>
        </w:rPr>
      </w:pPr>
    </w:p>
    <w:p w14:paraId="2FFBCB28" w14:textId="69AD9CD6" w:rsidR="0004575F" w:rsidRPr="0083110D" w:rsidRDefault="0004575F" w:rsidP="00A73BB4">
      <w:pPr>
        <w:pStyle w:val="BodyText"/>
        <w:tabs>
          <w:tab w:val="left" w:pos="3060"/>
        </w:tabs>
        <w:ind w:right="-654"/>
        <w:rPr>
          <w:b/>
          <w:w w:val="105"/>
          <w:u w:val="single"/>
        </w:rPr>
      </w:pPr>
    </w:p>
    <w:p w14:paraId="4466BFBE" w14:textId="34D6BB7C" w:rsidR="0004575F" w:rsidRPr="0083110D" w:rsidRDefault="0004575F" w:rsidP="00A73BB4">
      <w:pPr>
        <w:pStyle w:val="BodyText"/>
        <w:tabs>
          <w:tab w:val="left" w:pos="3060"/>
        </w:tabs>
        <w:ind w:right="-654"/>
        <w:rPr>
          <w:b/>
          <w:w w:val="105"/>
          <w:u w:val="single"/>
        </w:rPr>
      </w:pPr>
    </w:p>
    <w:p w14:paraId="2CE34742" w14:textId="26318632" w:rsidR="0004575F" w:rsidRPr="0083110D" w:rsidRDefault="0004575F" w:rsidP="00A73BB4">
      <w:pPr>
        <w:pStyle w:val="BodyText"/>
        <w:tabs>
          <w:tab w:val="left" w:pos="3060"/>
        </w:tabs>
        <w:ind w:right="-654"/>
        <w:rPr>
          <w:b/>
          <w:w w:val="105"/>
          <w:u w:val="single"/>
        </w:rPr>
      </w:pPr>
    </w:p>
    <w:p w14:paraId="54F5F020" w14:textId="7A09CBCC" w:rsidR="0004575F" w:rsidRPr="0083110D" w:rsidRDefault="0004575F" w:rsidP="00A73BB4">
      <w:pPr>
        <w:pStyle w:val="BodyText"/>
        <w:tabs>
          <w:tab w:val="left" w:pos="3060"/>
        </w:tabs>
        <w:ind w:right="-654"/>
        <w:rPr>
          <w:b/>
          <w:w w:val="105"/>
          <w:u w:val="single"/>
        </w:rPr>
      </w:pPr>
    </w:p>
    <w:p w14:paraId="64DC3895" w14:textId="6F73A67C" w:rsidR="0004575F" w:rsidRPr="0083110D" w:rsidRDefault="0004575F" w:rsidP="00A73BB4">
      <w:pPr>
        <w:pStyle w:val="BodyText"/>
        <w:tabs>
          <w:tab w:val="left" w:pos="3060"/>
        </w:tabs>
        <w:ind w:right="-654"/>
        <w:rPr>
          <w:b/>
          <w:w w:val="105"/>
          <w:u w:val="single"/>
        </w:rPr>
      </w:pPr>
    </w:p>
    <w:p w14:paraId="42C6D4A3" w14:textId="60D85924" w:rsidR="0004575F" w:rsidRPr="0083110D" w:rsidRDefault="0004575F" w:rsidP="00A73BB4">
      <w:pPr>
        <w:pStyle w:val="BodyText"/>
        <w:tabs>
          <w:tab w:val="left" w:pos="3060"/>
        </w:tabs>
        <w:ind w:right="-654"/>
        <w:rPr>
          <w:b/>
          <w:w w:val="105"/>
          <w:u w:val="single"/>
        </w:rPr>
      </w:pPr>
    </w:p>
    <w:p w14:paraId="66E09171" w14:textId="5038944F" w:rsidR="0004575F" w:rsidRPr="0083110D" w:rsidRDefault="0004575F" w:rsidP="00A73BB4">
      <w:pPr>
        <w:pStyle w:val="BodyText"/>
        <w:tabs>
          <w:tab w:val="left" w:pos="3060"/>
        </w:tabs>
        <w:ind w:right="-654"/>
        <w:rPr>
          <w:b/>
          <w:w w:val="105"/>
          <w:u w:val="single"/>
        </w:rPr>
      </w:pPr>
    </w:p>
    <w:p w14:paraId="259E88FF" w14:textId="4DFA6080" w:rsidR="0004575F" w:rsidRPr="0083110D" w:rsidRDefault="0004575F" w:rsidP="00A73BB4">
      <w:pPr>
        <w:pStyle w:val="BodyText"/>
        <w:tabs>
          <w:tab w:val="left" w:pos="3060"/>
        </w:tabs>
        <w:ind w:right="-654"/>
        <w:rPr>
          <w:b/>
          <w:w w:val="105"/>
          <w:u w:val="single"/>
        </w:rPr>
      </w:pPr>
    </w:p>
    <w:p w14:paraId="1954DB61" w14:textId="6770D9A6" w:rsidR="0004575F" w:rsidRPr="0083110D" w:rsidRDefault="0004575F" w:rsidP="00A73BB4">
      <w:pPr>
        <w:pStyle w:val="BodyText"/>
        <w:tabs>
          <w:tab w:val="left" w:pos="3060"/>
        </w:tabs>
        <w:ind w:right="-654"/>
        <w:rPr>
          <w:b/>
          <w:w w:val="105"/>
          <w:u w:val="single"/>
        </w:rPr>
      </w:pPr>
    </w:p>
    <w:p w14:paraId="6F5AA518" w14:textId="037C8A3A" w:rsidR="0004575F" w:rsidRPr="0083110D" w:rsidRDefault="0004575F" w:rsidP="00A73BB4">
      <w:pPr>
        <w:pStyle w:val="BodyText"/>
        <w:tabs>
          <w:tab w:val="left" w:pos="3060"/>
        </w:tabs>
        <w:ind w:right="-654"/>
        <w:rPr>
          <w:b/>
          <w:w w:val="105"/>
          <w:u w:val="single"/>
        </w:rPr>
      </w:pPr>
    </w:p>
    <w:p w14:paraId="5BCF73F6" w14:textId="40A09A9B" w:rsidR="0004575F" w:rsidRPr="0083110D" w:rsidRDefault="0004575F" w:rsidP="00A73BB4">
      <w:pPr>
        <w:pStyle w:val="BodyText"/>
        <w:tabs>
          <w:tab w:val="left" w:pos="3060"/>
        </w:tabs>
        <w:ind w:right="-654"/>
        <w:rPr>
          <w:b/>
          <w:w w:val="105"/>
          <w:u w:val="single"/>
        </w:rPr>
      </w:pPr>
    </w:p>
    <w:p w14:paraId="6C57F7E9" w14:textId="05CE8A0D" w:rsidR="0004575F" w:rsidRPr="0083110D" w:rsidRDefault="0004575F" w:rsidP="00A73BB4">
      <w:pPr>
        <w:pStyle w:val="BodyText"/>
        <w:tabs>
          <w:tab w:val="left" w:pos="3060"/>
        </w:tabs>
        <w:ind w:right="-654"/>
        <w:rPr>
          <w:b/>
          <w:w w:val="105"/>
          <w:u w:val="single"/>
        </w:rPr>
      </w:pPr>
    </w:p>
    <w:p w14:paraId="5F92D77B" w14:textId="1F6183D2" w:rsidR="0004575F" w:rsidRPr="0083110D" w:rsidRDefault="0004575F" w:rsidP="00A73BB4">
      <w:pPr>
        <w:pStyle w:val="BodyText"/>
        <w:tabs>
          <w:tab w:val="left" w:pos="3060"/>
        </w:tabs>
        <w:ind w:right="-654"/>
        <w:rPr>
          <w:b/>
          <w:w w:val="105"/>
          <w:u w:val="single"/>
        </w:rPr>
      </w:pPr>
    </w:p>
    <w:p w14:paraId="7B0AC59C" w14:textId="674BE5F5" w:rsidR="0004575F" w:rsidRPr="0083110D" w:rsidRDefault="0004575F" w:rsidP="00A73BB4">
      <w:pPr>
        <w:pStyle w:val="BodyText"/>
        <w:tabs>
          <w:tab w:val="left" w:pos="3060"/>
        </w:tabs>
        <w:ind w:right="-654"/>
        <w:rPr>
          <w:b/>
          <w:w w:val="105"/>
          <w:u w:val="single"/>
        </w:rPr>
      </w:pPr>
    </w:p>
    <w:p w14:paraId="65C1E49C" w14:textId="5A6C1122" w:rsidR="0004575F" w:rsidRPr="0083110D" w:rsidRDefault="0004575F" w:rsidP="00A73BB4">
      <w:pPr>
        <w:pStyle w:val="BodyText"/>
        <w:tabs>
          <w:tab w:val="left" w:pos="3060"/>
        </w:tabs>
        <w:ind w:right="-654"/>
        <w:rPr>
          <w:b/>
          <w:w w:val="105"/>
          <w:u w:val="single"/>
        </w:rPr>
      </w:pPr>
    </w:p>
    <w:p w14:paraId="7EDA24BB" w14:textId="18BA2E8D" w:rsidR="0004575F" w:rsidRPr="0083110D" w:rsidRDefault="0004575F" w:rsidP="00A73BB4">
      <w:pPr>
        <w:pStyle w:val="BodyText"/>
        <w:tabs>
          <w:tab w:val="left" w:pos="3060"/>
        </w:tabs>
        <w:ind w:right="-654"/>
        <w:rPr>
          <w:b/>
          <w:w w:val="105"/>
          <w:u w:val="single"/>
        </w:rPr>
      </w:pPr>
    </w:p>
    <w:p w14:paraId="3998A7FF" w14:textId="77777777" w:rsidR="005E3901" w:rsidRPr="0083110D" w:rsidRDefault="005E3901" w:rsidP="00A73BB4">
      <w:pPr>
        <w:pStyle w:val="BodyText"/>
        <w:tabs>
          <w:tab w:val="left" w:pos="3060"/>
        </w:tabs>
        <w:ind w:right="-654"/>
        <w:rPr>
          <w:b/>
          <w:w w:val="105"/>
          <w:u w:val="single"/>
        </w:rPr>
      </w:pPr>
    </w:p>
    <w:p w14:paraId="1CEC6F77" w14:textId="77777777" w:rsidR="0004575F" w:rsidRPr="0083110D" w:rsidRDefault="0004575F" w:rsidP="001F172C">
      <w:pPr>
        <w:pStyle w:val="BodyText"/>
        <w:tabs>
          <w:tab w:val="left" w:pos="3060"/>
        </w:tabs>
        <w:ind w:right="-654"/>
        <w:rPr>
          <w:b/>
          <w:w w:val="105"/>
          <w:u w:val="single"/>
        </w:rPr>
      </w:pPr>
    </w:p>
    <w:p w14:paraId="1AAFA06E" w14:textId="49C8B2BD" w:rsidR="00CF1419" w:rsidRPr="0083110D" w:rsidRDefault="00C41395" w:rsidP="00CD5C20">
      <w:pPr>
        <w:pStyle w:val="BodyText"/>
        <w:rPr>
          <w:b/>
          <w:w w:val="105"/>
          <w:u w:val="single"/>
        </w:rPr>
      </w:pPr>
      <w:r w:rsidRPr="0083110D">
        <w:rPr>
          <w:b/>
          <w:w w:val="105"/>
          <w:u w:val="single"/>
        </w:rPr>
        <w:t xml:space="preserve">For </w:t>
      </w:r>
      <w:r w:rsidR="0083110D">
        <w:rPr>
          <w:b/>
          <w:w w:val="105"/>
          <w:u w:val="single"/>
        </w:rPr>
        <w:t>R Consortium</w:t>
      </w:r>
    </w:p>
    <w:p w14:paraId="53A5AAD3" w14:textId="77777777" w:rsidR="00CF1419" w:rsidRPr="0083110D" w:rsidRDefault="00CF1419" w:rsidP="00CD5C20">
      <w:pPr>
        <w:pStyle w:val="BodyText"/>
        <w:rPr>
          <w:w w:val="105"/>
        </w:rPr>
      </w:pPr>
    </w:p>
    <w:p w14:paraId="551CD36F" w14:textId="058274D8" w:rsidR="00CF1419" w:rsidRPr="0083110D" w:rsidRDefault="00C41395" w:rsidP="003C19C8">
      <w:pPr>
        <w:pStyle w:val="BodyText"/>
        <w:rPr>
          <w:w w:val="105"/>
          <w:u w:val="single"/>
        </w:rPr>
      </w:pPr>
      <w:r w:rsidRPr="0083110D">
        <w:rPr>
          <w:w w:val="105"/>
        </w:rPr>
        <w:t>Signature:</w:t>
      </w:r>
      <w:r w:rsidRPr="0083110D">
        <w:rPr>
          <w:w w:val="105"/>
          <w:u w:val="single"/>
        </w:rPr>
        <w:tab/>
      </w:r>
      <w:r w:rsidRPr="0083110D">
        <w:rPr>
          <w:w w:val="105"/>
          <w:u w:val="single"/>
        </w:rPr>
        <w:tab/>
      </w:r>
      <w:r w:rsidRPr="0083110D">
        <w:rPr>
          <w:w w:val="105"/>
          <w:u w:val="single"/>
        </w:rPr>
        <w:tab/>
      </w:r>
      <w:r w:rsidR="000E6E00" w:rsidRPr="0083110D">
        <w:rPr>
          <w:w w:val="105"/>
          <w:u w:val="single"/>
        </w:rPr>
        <w:t>_______</w:t>
      </w:r>
      <w:r w:rsidRPr="0083110D">
        <w:rPr>
          <w:w w:val="105"/>
          <w:u w:val="single"/>
        </w:rPr>
        <w:tab/>
      </w:r>
    </w:p>
    <w:p w14:paraId="03CD2857" w14:textId="77777777" w:rsidR="00CF1419" w:rsidRPr="0083110D" w:rsidRDefault="00CF1419" w:rsidP="003C19C8">
      <w:pPr>
        <w:pStyle w:val="BodyText"/>
        <w:rPr>
          <w:w w:val="105"/>
          <w:u w:val="single"/>
        </w:rPr>
      </w:pPr>
    </w:p>
    <w:p w14:paraId="4DE82B68" w14:textId="76E8F2F5" w:rsidR="00CF1419" w:rsidRPr="0083110D" w:rsidRDefault="00C41395" w:rsidP="003C19C8">
      <w:pPr>
        <w:pStyle w:val="BodyText"/>
        <w:rPr>
          <w:w w:val="105"/>
          <w:u w:val="single"/>
        </w:rPr>
      </w:pPr>
      <w:r w:rsidRPr="0083110D">
        <w:rPr>
          <w:w w:val="105"/>
          <w:u w:val="single"/>
        </w:rPr>
        <w:t xml:space="preserve">Name: </w:t>
      </w:r>
      <w:r w:rsidR="00653301">
        <w:rPr>
          <w:w w:val="105"/>
          <w:u w:val="single"/>
        </w:rPr>
        <w:t>Joseph Rickert</w:t>
      </w:r>
      <w:r w:rsidR="008A1A0A" w:rsidRPr="0083110D">
        <w:rPr>
          <w:w w:val="105"/>
          <w:u w:val="single"/>
        </w:rPr>
        <w:t xml:space="preserve">, </w:t>
      </w:r>
      <w:del w:id="83" w:author="Brian Warner" w:date="2021-05-17T21:58:00Z">
        <w:r w:rsidR="00754C25" w:rsidDel="006C27E2">
          <w:rPr>
            <w:w w:val="105"/>
            <w:u w:val="single"/>
          </w:rPr>
          <w:delText>R Community Ambassador</w:delText>
        </w:r>
      </w:del>
      <w:ins w:id="84" w:author="Brian Warner" w:date="2021-05-17T21:58:00Z">
        <w:r w:rsidR="006C27E2">
          <w:rPr>
            <w:w w:val="105"/>
            <w:u w:val="single"/>
          </w:rPr>
          <w:t>R Consortium Board Chair</w:t>
        </w:r>
      </w:ins>
    </w:p>
    <w:p w14:paraId="159731BA" w14:textId="77777777" w:rsidR="00CF1419" w:rsidRPr="0083110D" w:rsidRDefault="00CF1419" w:rsidP="003C19C8">
      <w:pPr>
        <w:pStyle w:val="BodyText"/>
        <w:rPr>
          <w:w w:val="105"/>
          <w:u w:val="single"/>
        </w:rPr>
      </w:pPr>
    </w:p>
    <w:p w14:paraId="19B2EA01" w14:textId="1B7268F5" w:rsidR="00A1286D" w:rsidRPr="006B1B59" w:rsidRDefault="00C41395" w:rsidP="001F172C">
      <w:pPr>
        <w:pStyle w:val="BodyText"/>
        <w:rPr>
          <w:i/>
        </w:rPr>
      </w:pPr>
      <w:r w:rsidRPr="0083110D">
        <w:rPr>
          <w:w w:val="105"/>
          <w:u w:val="single"/>
        </w:rPr>
        <w:t>Date:</w:t>
      </w:r>
    </w:p>
    <w:sectPr w:rsidR="00A1286D" w:rsidRPr="006B1B59" w:rsidSect="00CD1930">
      <w:pgSz w:w="12180" w:h="15700"/>
      <w:pgMar w:top="1500" w:right="1060" w:bottom="1660" w:left="1440" w:header="720" w:footer="720" w:gutter="0"/>
      <w:cols w:num="2" w:space="5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3ED94" w14:textId="77777777" w:rsidR="00C41395" w:rsidRDefault="00C41395">
      <w:r>
        <w:separator/>
      </w:r>
    </w:p>
  </w:endnote>
  <w:endnote w:type="continuationSeparator" w:id="0">
    <w:p w14:paraId="390F7A43" w14:textId="77777777" w:rsidR="00C41395" w:rsidRDefault="00C4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76" w:name="_iDocIDField42910a5a-6014-42a0-b9cf-cea5"/>
  <w:p w14:paraId="71DD52D5" w14:textId="77777777" w:rsidR="00AC05AA" w:rsidRDefault="00C41395">
    <w:pPr>
      <w:pStyle w:val="DocID"/>
    </w:pPr>
    <w:ins w:id="77" w:author="Joanna Lee" w:date="2021-05-15T18:20:00Z">
      <w:r>
        <w:fldChar w:fldCharType="begin"/>
      </w:r>
      <w:r>
        <w:instrText xml:space="preserve">  DOCPROPERTY "CUS_DocIDChunk0" </w:instrText>
      </w:r>
      <w:r>
        <w:fldChar w:fldCharType="separate"/>
      </w:r>
      <w:r>
        <w:rPr>
          <w:noProof/>
        </w:rPr>
        <w:t>1235987.2</w:t>
      </w:r>
      <w:r>
        <w:fldChar w:fldCharType="end"/>
      </w:r>
    </w:ins>
    <w:bookmarkEnd w:id="7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A9302" w14:textId="77777777" w:rsidR="00AC05AA" w:rsidRDefault="00AC05AA" w:rsidP="00BE1BEB">
    <w:pPr>
      <w:pStyle w:val="Footer"/>
    </w:pPr>
  </w:p>
  <w:p w14:paraId="3866834D" w14:textId="77777777" w:rsidR="00AC05AA" w:rsidRDefault="00C41395" w:rsidP="00BE1BEB">
    <w:pPr>
      <w:pStyle w:val="Footer"/>
      <w:rPr>
        <w:ins w:id="78" w:author="Joanna Lee" w:date="2021-05-15T18:20:00Z"/>
      </w:rPr>
    </w:pPr>
    <w:r>
      <w:t>PHUSE R Consortium MOU 2021-2024</w:t>
    </w:r>
    <w:r>
      <w:tab/>
    </w:r>
    <w:r>
      <w:tab/>
      <w:t xml:space="preserve">Page </w:t>
    </w:r>
    <w:r>
      <w:rPr>
        <w:b/>
        <w:bCs/>
      </w:rPr>
      <w:fldChar w:fldCharType="begin"/>
    </w:r>
    <w:r>
      <w:rPr>
        <w:b/>
        <w:bCs/>
      </w:rPr>
      <w:instrText xml:space="preserve"> PAGE  \* Arabic  \* MERGEFORMAT </w:instrText>
    </w:r>
    <w:r>
      <w:rPr>
        <w:b/>
        <w:bCs/>
      </w:rPr>
      <w:fldChar w:fldCharType="separate"/>
    </w:r>
    <w:r w:rsidR="0050311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0311D">
      <w:rPr>
        <w:b/>
        <w:bCs/>
        <w:noProof/>
      </w:rPr>
      <w:t>4</w:t>
    </w:r>
    <w:r>
      <w:rPr>
        <w:b/>
        <w:bCs/>
      </w:rPr>
      <w:fldChar w:fldCharType="end"/>
    </w:r>
  </w:p>
  <w:bookmarkStart w:id="79" w:name="_iDocIDFieldb1792b2b-8976-4679-a2de-0bad"/>
  <w:p w14:paraId="4FC7F711" w14:textId="77777777" w:rsidR="00AC05AA" w:rsidRDefault="00C41395">
    <w:pPr>
      <w:pStyle w:val="DocID"/>
    </w:pPr>
    <w:ins w:id="80" w:author="Joanna Lee" w:date="2021-05-15T18:20:00Z">
      <w:r>
        <w:fldChar w:fldCharType="begin"/>
      </w:r>
      <w:r>
        <w:instrText xml:space="preserve">  DOCPROPERTY "CUS_DocIDChunk0" </w:instrText>
      </w:r>
      <w:r>
        <w:fldChar w:fldCharType="separate"/>
      </w:r>
      <w:r>
        <w:rPr>
          <w:noProof/>
        </w:rPr>
        <w:t>1235987.2</w:t>
      </w:r>
      <w:r>
        <w:fldChar w:fldCharType="end"/>
      </w:r>
    </w:ins>
    <w:bookmarkEnd w:id="7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81" w:name="_iDocIDField4ddeda31-4d62-429a-a14e-d489"/>
  <w:p w14:paraId="2442B26E" w14:textId="77777777" w:rsidR="00AC05AA" w:rsidRDefault="00C41395">
    <w:pPr>
      <w:pStyle w:val="DocID"/>
    </w:pPr>
    <w:ins w:id="82" w:author="Joanna Lee" w:date="2021-05-15T18:20:00Z">
      <w:r>
        <w:fldChar w:fldCharType="begin"/>
      </w:r>
      <w:r>
        <w:instrText xml:space="preserve">  DOCPROPERTY "CUS_DocIDChunk0" </w:instrText>
      </w:r>
      <w:r>
        <w:fldChar w:fldCharType="separate"/>
      </w:r>
      <w:r>
        <w:rPr>
          <w:noProof/>
        </w:rPr>
        <w:t>1235987.2</w:t>
      </w:r>
      <w:r>
        <w:fldChar w:fldCharType="end"/>
      </w:r>
    </w:ins>
    <w:bookmarkEnd w:id="8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8B020" w14:textId="77777777" w:rsidR="00C41395" w:rsidRDefault="00C41395">
      <w:r>
        <w:separator/>
      </w:r>
    </w:p>
  </w:footnote>
  <w:footnote w:type="continuationSeparator" w:id="0">
    <w:p w14:paraId="59EFFFF0" w14:textId="77777777" w:rsidR="00C41395" w:rsidRDefault="00C41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AFA"/>
    <w:multiLevelType w:val="hybridMultilevel"/>
    <w:tmpl w:val="633A16AA"/>
    <w:lvl w:ilvl="0" w:tplc="A19C4FB6">
      <w:start w:val="1"/>
      <w:numFmt w:val="lowerLetter"/>
      <w:lvlText w:val="%1."/>
      <w:lvlJc w:val="left"/>
      <w:pPr>
        <w:ind w:left="841" w:hanging="360"/>
      </w:pPr>
      <w:rPr>
        <w:rFonts w:hint="default"/>
        <w:b/>
        <w:bCs/>
        <w:w w:val="107"/>
      </w:rPr>
    </w:lvl>
    <w:lvl w:ilvl="1" w:tplc="592EAFB2">
      <w:start w:val="1"/>
      <w:numFmt w:val="bullet"/>
      <w:lvlText w:val=""/>
      <w:lvlJc w:val="left"/>
      <w:pPr>
        <w:ind w:left="1561" w:hanging="360"/>
      </w:pPr>
      <w:rPr>
        <w:rFonts w:ascii="Symbol" w:hAnsi="Symbol" w:hint="default"/>
      </w:rPr>
    </w:lvl>
    <w:lvl w:ilvl="2" w:tplc="E74A9F30" w:tentative="1">
      <w:start w:val="1"/>
      <w:numFmt w:val="lowerRoman"/>
      <w:lvlText w:val="%3."/>
      <w:lvlJc w:val="right"/>
      <w:pPr>
        <w:ind w:left="2281" w:hanging="180"/>
      </w:pPr>
    </w:lvl>
    <w:lvl w:ilvl="3" w:tplc="88C42AFA" w:tentative="1">
      <w:start w:val="1"/>
      <w:numFmt w:val="decimal"/>
      <w:lvlText w:val="%4."/>
      <w:lvlJc w:val="left"/>
      <w:pPr>
        <w:ind w:left="3001" w:hanging="360"/>
      </w:pPr>
    </w:lvl>
    <w:lvl w:ilvl="4" w:tplc="0A3AAC12" w:tentative="1">
      <w:start w:val="1"/>
      <w:numFmt w:val="lowerLetter"/>
      <w:lvlText w:val="%5."/>
      <w:lvlJc w:val="left"/>
      <w:pPr>
        <w:ind w:left="3721" w:hanging="360"/>
      </w:pPr>
    </w:lvl>
    <w:lvl w:ilvl="5" w:tplc="C28CEC7E" w:tentative="1">
      <w:start w:val="1"/>
      <w:numFmt w:val="lowerRoman"/>
      <w:lvlText w:val="%6."/>
      <w:lvlJc w:val="right"/>
      <w:pPr>
        <w:ind w:left="4441" w:hanging="180"/>
      </w:pPr>
    </w:lvl>
    <w:lvl w:ilvl="6" w:tplc="2E028A42" w:tentative="1">
      <w:start w:val="1"/>
      <w:numFmt w:val="decimal"/>
      <w:lvlText w:val="%7."/>
      <w:lvlJc w:val="left"/>
      <w:pPr>
        <w:ind w:left="5161" w:hanging="360"/>
      </w:pPr>
    </w:lvl>
    <w:lvl w:ilvl="7" w:tplc="99EC8516" w:tentative="1">
      <w:start w:val="1"/>
      <w:numFmt w:val="lowerLetter"/>
      <w:lvlText w:val="%8."/>
      <w:lvlJc w:val="left"/>
      <w:pPr>
        <w:ind w:left="5881" w:hanging="360"/>
      </w:pPr>
    </w:lvl>
    <w:lvl w:ilvl="8" w:tplc="3384A30E" w:tentative="1">
      <w:start w:val="1"/>
      <w:numFmt w:val="lowerRoman"/>
      <w:lvlText w:val="%9."/>
      <w:lvlJc w:val="right"/>
      <w:pPr>
        <w:ind w:left="6601" w:hanging="180"/>
      </w:pPr>
    </w:lvl>
  </w:abstractNum>
  <w:abstractNum w:abstractNumId="1" w15:restartNumberingAfterBreak="0">
    <w:nsid w:val="024F5060"/>
    <w:multiLevelType w:val="hybridMultilevel"/>
    <w:tmpl w:val="260CE138"/>
    <w:lvl w:ilvl="0" w:tplc="DEB42664">
      <w:start w:val="1"/>
      <w:numFmt w:val="upperLetter"/>
      <w:lvlText w:val="%1."/>
      <w:lvlJc w:val="left"/>
      <w:pPr>
        <w:ind w:left="914" w:hanging="360"/>
      </w:pPr>
      <w:rPr>
        <w:rFonts w:hint="default"/>
      </w:rPr>
    </w:lvl>
    <w:lvl w:ilvl="1" w:tplc="44C83A84" w:tentative="1">
      <w:start w:val="1"/>
      <w:numFmt w:val="lowerLetter"/>
      <w:lvlText w:val="%2."/>
      <w:lvlJc w:val="left"/>
      <w:pPr>
        <w:ind w:left="1634" w:hanging="360"/>
      </w:pPr>
    </w:lvl>
    <w:lvl w:ilvl="2" w:tplc="68B461FC" w:tentative="1">
      <w:start w:val="1"/>
      <w:numFmt w:val="lowerRoman"/>
      <w:lvlText w:val="%3."/>
      <w:lvlJc w:val="right"/>
      <w:pPr>
        <w:ind w:left="2354" w:hanging="180"/>
      </w:pPr>
    </w:lvl>
    <w:lvl w:ilvl="3" w:tplc="9E162ABE" w:tentative="1">
      <w:start w:val="1"/>
      <w:numFmt w:val="decimal"/>
      <w:lvlText w:val="%4."/>
      <w:lvlJc w:val="left"/>
      <w:pPr>
        <w:ind w:left="3074" w:hanging="360"/>
      </w:pPr>
    </w:lvl>
    <w:lvl w:ilvl="4" w:tplc="25B853EC" w:tentative="1">
      <w:start w:val="1"/>
      <w:numFmt w:val="lowerLetter"/>
      <w:lvlText w:val="%5."/>
      <w:lvlJc w:val="left"/>
      <w:pPr>
        <w:ind w:left="3794" w:hanging="360"/>
      </w:pPr>
    </w:lvl>
    <w:lvl w:ilvl="5" w:tplc="115EBAFA" w:tentative="1">
      <w:start w:val="1"/>
      <w:numFmt w:val="lowerRoman"/>
      <w:lvlText w:val="%6."/>
      <w:lvlJc w:val="right"/>
      <w:pPr>
        <w:ind w:left="4514" w:hanging="180"/>
      </w:pPr>
    </w:lvl>
    <w:lvl w:ilvl="6" w:tplc="9F96E7CA" w:tentative="1">
      <w:start w:val="1"/>
      <w:numFmt w:val="decimal"/>
      <w:lvlText w:val="%7."/>
      <w:lvlJc w:val="left"/>
      <w:pPr>
        <w:ind w:left="5234" w:hanging="360"/>
      </w:pPr>
    </w:lvl>
    <w:lvl w:ilvl="7" w:tplc="C70E00C4" w:tentative="1">
      <w:start w:val="1"/>
      <w:numFmt w:val="lowerLetter"/>
      <w:lvlText w:val="%8."/>
      <w:lvlJc w:val="left"/>
      <w:pPr>
        <w:ind w:left="5954" w:hanging="360"/>
      </w:pPr>
    </w:lvl>
    <w:lvl w:ilvl="8" w:tplc="976819BA" w:tentative="1">
      <w:start w:val="1"/>
      <w:numFmt w:val="lowerRoman"/>
      <w:lvlText w:val="%9."/>
      <w:lvlJc w:val="right"/>
      <w:pPr>
        <w:ind w:left="6674" w:hanging="180"/>
      </w:pPr>
    </w:lvl>
  </w:abstractNum>
  <w:abstractNum w:abstractNumId="2" w15:restartNumberingAfterBreak="0">
    <w:nsid w:val="032A0A38"/>
    <w:multiLevelType w:val="multilevel"/>
    <w:tmpl w:val="3BEE7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224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6D119E"/>
    <w:multiLevelType w:val="multilevel"/>
    <w:tmpl w:val="ACB064D0"/>
    <w:lvl w:ilvl="0">
      <w:start w:val="1"/>
      <w:numFmt w:val="decimal"/>
      <w:lvlText w:val="%1"/>
      <w:lvlJc w:val="left"/>
      <w:pPr>
        <w:ind w:left="360" w:hanging="360"/>
      </w:pPr>
      <w:rPr>
        <w:rFonts w:hint="default"/>
      </w:rPr>
    </w:lvl>
    <w:lvl w:ilvl="1">
      <w:start w:val="1"/>
      <w:numFmt w:val="decimal"/>
      <w:lvlText w:val="%1.%2"/>
      <w:lvlJc w:val="left"/>
      <w:pPr>
        <w:ind w:left="474" w:hanging="36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5" w15:restartNumberingAfterBreak="0">
    <w:nsid w:val="15407C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0370D4"/>
    <w:multiLevelType w:val="hybridMultilevel"/>
    <w:tmpl w:val="25524044"/>
    <w:lvl w:ilvl="0" w:tplc="E7FE8BD6">
      <w:start w:val="1"/>
      <w:numFmt w:val="lowerLetter"/>
      <w:lvlText w:val="%1."/>
      <w:lvlJc w:val="left"/>
      <w:pPr>
        <w:ind w:left="825" w:hanging="360"/>
      </w:pPr>
      <w:rPr>
        <w:rFonts w:hint="default"/>
      </w:rPr>
    </w:lvl>
    <w:lvl w:ilvl="1" w:tplc="2B1E6B9A" w:tentative="1">
      <w:start w:val="1"/>
      <w:numFmt w:val="lowerLetter"/>
      <w:lvlText w:val="%2."/>
      <w:lvlJc w:val="left"/>
      <w:pPr>
        <w:ind w:left="1545" w:hanging="360"/>
      </w:pPr>
    </w:lvl>
    <w:lvl w:ilvl="2" w:tplc="5D5E41AA" w:tentative="1">
      <w:start w:val="1"/>
      <w:numFmt w:val="lowerRoman"/>
      <w:lvlText w:val="%3."/>
      <w:lvlJc w:val="right"/>
      <w:pPr>
        <w:ind w:left="2265" w:hanging="180"/>
      </w:pPr>
    </w:lvl>
    <w:lvl w:ilvl="3" w:tplc="A3022E2A" w:tentative="1">
      <w:start w:val="1"/>
      <w:numFmt w:val="decimal"/>
      <w:lvlText w:val="%4."/>
      <w:lvlJc w:val="left"/>
      <w:pPr>
        <w:ind w:left="2985" w:hanging="360"/>
      </w:pPr>
    </w:lvl>
    <w:lvl w:ilvl="4" w:tplc="6CB6DDEA" w:tentative="1">
      <w:start w:val="1"/>
      <w:numFmt w:val="lowerLetter"/>
      <w:lvlText w:val="%5."/>
      <w:lvlJc w:val="left"/>
      <w:pPr>
        <w:ind w:left="3705" w:hanging="360"/>
      </w:pPr>
    </w:lvl>
    <w:lvl w:ilvl="5" w:tplc="D86EAB36" w:tentative="1">
      <w:start w:val="1"/>
      <w:numFmt w:val="lowerRoman"/>
      <w:lvlText w:val="%6."/>
      <w:lvlJc w:val="right"/>
      <w:pPr>
        <w:ind w:left="4425" w:hanging="180"/>
      </w:pPr>
    </w:lvl>
    <w:lvl w:ilvl="6" w:tplc="B33C7BF8" w:tentative="1">
      <w:start w:val="1"/>
      <w:numFmt w:val="decimal"/>
      <w:lvlText w:val="%7."/>
      <w:lvlJc w:val="left"/>
      <w:pPr>
        <w:ind w:left="5145" w:hanging="360"/>
      </w:pPr>
    </w:lvl>
    <w:lvl w:ilvl="7" w:tplc="60EA8D7C" w:tentative="1">
      <w:start w:val="1"/>
      <w:numFmt w:val="lowerLetter"/>
      <w:lvlText w:val="%8."/>
      <w:lvlJc w:val="left"/>
      <w:pPr>
        <w:ind w:left="5865" w:hanging="360"/>
      </w:pPr>
    </w:lvl>
    <w:lvl w:ilvl="8" w:tplc="491AD9A0" w:tentative="1">
      <w:start w:val="1"/>
      <w:numFmt w:val="lowerRoman"/>
      <w:lvlText w:val="%9."/>
      <w:lvlJc w:val="right"/>
      <w:pPr>
        <w:ind w:left="6585" w:hanging="180"/>
      </w:pPr>
    </w:lvl>
  </w:abstractNum>
  <w:abstractNum w:abstractNumId="7" w15:restartNumberingAfterBreak="0">
    <w:nsid w:val="1A1306BC"/>
    <w:multiLevelType w:val="multilevel"/>
    <w:tmpl w:val="FDFC68FC"/>
    <w:lvl w:ilvl="0">
      <w:start w:val="10"/>
      <w:numFmt w:val="decimal"/>
      <w:lvlText w:val="%1"/>
      <w:lvlJc w:val="left"/>
      <w:pPr>
        <w:ind w:left="420" w:hanging="420"/>
      </w:pPr>
      <w:rPr>
        <w:rFonts w:hint="default"/>
      </w:rPr>
    </w:lvl>
    <w:lvl w:ilvl="1">
      <w:start w:val="2"/>
      <w:numFmt w:val="decimal"/>
      <w:lvlText w:val="%1.%2"/>
      <w:lvlJc w:val="left"/>
      <w:pPr>
        <w:ind w:left="534" w:hanging="42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712" w:hanging="1800"/>
      </w:pPr>
      <w:rPr>
        <w:rFonts w:hint="default"/>
      </w:rPr>
    </w:lvl>
  </w:abstractNum>
  <w:abstractNum w:abstractNumId="8" w15:restartNumberingAfterBreak="0">
    <w:nsid w:val="1EEC69F4"/>
    <w:multiLevelType w:val="hybridMultilevel"/>
    <w:tmpl w:val="F4A046E2"/>
    <w:lvl w:ilvl="0" w:tplc="A47A89C0">
      <w:start w:val="1"/>
      <w:numFmt w:val="upperRoman"/>
      <w:lvlText w:val="%1."/>
      <w:lvlJc w:val="left"/>
      <w:pPr>
        <w:ind w:left="554" w:hanging="426"/>
      </w:pPr>
      <w:rPr>
        <w:rFonts w:hint="default"/>
        <w:w w:val="105"/>
      </w:rPr>
    </w:lvl>
    <w:lvl w:ilvl="1" w:tplc="2DBE1FF8">
      <w:numFmt w:val="bullet"/>
      <w:lvlText w:val="•"/>
      <w:lvlJc w:val="left"/>
      <w:pPr>
        <w:ind w:left="1464" w:hanging="426"/>
      </w:pPr>
      <w:rPr>
        <w:rFonts w:hint="default"/>
      </w:rPr>
    </w:lvl>
    <w:lvl w:ilvl="2" w:tplc="DEEEE8DA">
      <w:numFmt w:val="bullet"/>
      <w:lvlText w:val="•"/>
      <w:lvlJc w:val="left"/>
      <w:pPr>
        <w:ind w:left="2368" w:hanging="426"/>
      </w:pPr>
      <w:rPr>
        <w:rFonts w:hint="default"/>
      </w:rPr>
    </w:lvl>
    <w:lvl w:ilvl="3" w:tplc="B4A6D8DC">
      <w:numFmt w:val="bullet"/>
      <w:lvlText w:val="•"/>
      <w:lvlJc w:val="left"/>
      <w:pPr>
        <w:ind w:left="3272" w:hanging="426"/>
      </w:pPr>
      <w:rPr>
        <w:rFonts w:hint="default"/>
      </w:rPr>
    </w:lvl>
    <w:lvl w:ilvl="4" w:tplc="EBD26E00">
      <w:numFmt w:val="bullet"/>
      <w:lvlText w:val="•"/>
      <w:lvlJc w:val="left"/>
      <w:pPr>
        <w:ind w:left="4176" w:hanging="426"/>
      </w:pPr>
      <w:rPr>
        <w:rFonts w:hint="default"/>
      </w:rPr>
    </w:lvl>
    <w:lvl w:ilvl="5" w:tplc="54386F30">
      <w:numFmt w:val="bullet"/>
      <w:lvlText w:val="•"/>
      <w:lvlJc w:val="left"/>
      <w:pPr>
        <w:ind w:left="5080" w:hanging="426"/>
      </w:pPr>
      <w:rPr>
        <w:rFonts w:hint="default"/>
      </w:rPr>
    </w:lvl>
    <w:lvl w:ilvl="6" w:tplc="1F14907E">
      <w:numFmt w:val="bullet"/>
      <w:lvlText w:val="•"/>
      <w:lvlJc w:val="left"/>
      <w:pPr>
        <w:ind w:left="5984" w:hanging="426"/>
      </w:pPr>
      <w:rPr>
        <w:rFonts w:hint="default"/>
      </w:rPr>
    </w:lvl>
    <w:lvl w:ilvl="7" w:tplc="D9E6D326">
      <w:numFmt w:val="bullet"/>
      <w:lvlText w:val="•"/>
      <w:lvlJc w:val="left"/>
      <w:pPr>
        <w:ind w:left="6888" w:hanging="426"/>
      </w:pPr>
      <w:rPr>
        <w:rFonts w:hint="default"/>
      </w:rPr>
    </w:lvl>
    <w:lvl w:ilvl="8" w:tplc="D3FADA8A">
      <w:numFmt w:val="bullet"/>
      <w:lvlText w:val="•"/>
      <w:lvlJc w:val="left"/>
      <w:pPr>
        <w:ind w:left="7792" w:hanging="426"/>
      </w:pPr>
      <w:rPr>
        <w:rFonts w:hint="default"/>
      </w:rPr>
    </w:lvl>
  </w:abstractNum>
  <w:abstractNum w:abstractNumId="9" w15:restartNumberingAfterBreak="0">
    <w:nsid w:val="22170537"/>
    <w:multiLevelType w:val="hybridMultilevel"/>
    <w:tmpl w:val="8B6C217E"/>
    <w:lvl w:ilvl="0" w:tplc="0ADCDAB4">
      <w:start w:val="1"/>
      <w:numFmt w:val="decimal"/>
      <w:lvlText w:val="%1."/>
      <w:lvlJc w:val="left"/>
      <w:pPr>
        <w:ind w:left="543" w:hanging="359"/>
      </w:pPr>
      <w:rPr>
        <w:rFonts w:hint="default"/>
        <w:w w:val="102"/>
      </w:rPr>
    </w:lvl>
    <w:lvl w:ilvl="1" w:tplc="A964E8BA">
      <w:numFmt w:val="bullet"/>
      <w:lvlText w:val="•"/>
      <w:lvlJc w:val="left"/>
      <w:pPr>
        <w:ind w:left="1454" w:hanging="359"/>
      </w:pPr>
      <w:rPr>
        <w:rFonts w:hint="default"/>
      </w:rPr>
    </w:lvl>
    <w:lvl w:ilvl="2" w:tplc="D6784AD8">
      <w:numFmt w:val="bullet"/>
      <w:lvlText w:val="•"/>
      <w:lvlJc w:val="left"/>
      <w:pPr>
        <w:ind w:left="2368" w:hanging="359"/>
      </w:pPr>
      <w:rPr>
        <w:rFonts w:hint="default"/>
      </w:rPr>
    </w:lvl>
    <w:lvl w:ilvl="3" w:tplc="B7A6018C">
      <w:numFmt w:val="bullet"/>
      <w:lvlText w:val="•"/>
      <w:lvlJc w:val="left"/>
      <w:pPr>
        <w:ind w:left="3282" w:hanging="359"/>
      </w:pPr>
      <w:rPr>
        <w:rFonts w:hint="default"/>
      </w:rPr>
    </w:lvl>
    <w:lvl w:ilvl="4" w:tplc="B816C1EA">
      <w:numFmt w:val="bullet"/>
      <w:lvlText w:val="•"/>
      <w:lvlJc w:val="left"/>
      <w:pPr>
        <w:ind w:left="4196" w:hanging="359"/>
      </w:pPr>
      <w:rPr>
        <w:rFonts w:hint="default"/>
      </w:rPr>
    </w:lvl>
    <w:lvl w:ilvl="5" w:tplc="D42672F6">
      <w:numFmt w:val="bullet"/>
      <w:lvlText w:val="•"/>
      <w:lvlJc w:val="left"/>
      <w:pPr>
        <w:ind w:left="5110" w:hanging="359"/>
      </w:pPr>
      <w:rPr>
        <w:rFonts w:hint="default"/>
      </w:rPr>
    </w:lvl>
    <w:lvl w:ilvl="6" w:tplc="A00EC006">
      <w:numFmt w:val="bullet"/>
      <w:lvlText w:val="•"/>
      <w:lvlJc w:val="left"/>
      <w:pPr>
        <w:ind w:left="6024" w:hanging="359"/>
      </w:pPr>
      <w:rPr>
        <w:rFonts w:hint="default"/>
      </w:rPr>
    </w:lvl>
    <w:lvl w:ilvl="7" w:tplc="2440FDC0">
      <w:numFmt w:val="bullet"/>
      <w:lvlText w:val="•"/>
      <w:lvlJc w:val="left"/>
      <w:pPr>
        <w:ind w:left="6938" w:hanging="359"/>
      </w:pPr>
      <w:rPr>
        <w:rFonts w:hint="default"/>
      </w:rPr>
    </w:lvl>
    <w:lvl w:ilvl="8" w:tplc="7CC06420">
      <w:numFmt w:val="bullet"/>
      <w:lvlText w:val="•"/>
      <w:lvlJc w:val="left"/>
      <w:pPr>
        <w:ind w:left="7852" w:hanging="359"/>
      </w:pPr>
      <w:rPr>
        <w:rFonts w:hint="default"/>
      </w:rPr>
    </w:lvl>
  </w:abstractNum>
  <w:abstractNum w:abstractNumId="10" w15:restartNumberingAfterBreak="0">
    <w:nsid w:val="26170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B9700E"/>
    <w:multiLevelType w:val="hybridMultilevel"/>
    <w:tmpl w:val="45FC44E4"/>
    <w:lvl w:ilvl="0" w:tplc="AEBCE8D4">
      <w:numFmt w:val="bullet"/>
      <w:lvlText w:val="-"/>
      <w:lvlJc w:val="left"/>
      <w:pPr>
        <w:ind w:left="720" w:hanging="360"/>
      </w:pPr>
      <w:rPr>
        <w:rFonts w:ascii="Calibri" w:eastAsia="Calibri" w:hAnsi="Calibri" w:cs="Calibri" w:hint="default"/>
      </w:rPr>
    </w:lvl>
    <w:lvl w:ilvl="1" w:tplc="A300D370">
      <w:start w:val="1"/>
      <w:numFmt w:val="bullet"/>
      <w:lvlText w:val="o"/>
      <w:lvlJc w:val="left"/>
      <w:pPr>
        <w:ind w:left="1440" w:hanging="360"/>
      </w:pPr>
      <w:rPr>
        <w:rFonts w:ascii="Courier New" w:hAnsi="Courier New" w:cs="Courier New" w:hint="default"/>
      </w:rPr>
    </w:lvl>
    <w:lvl w:ilvl="2" w:tplc="2F8EA01C">
      <w:start w:val="1"/>
      <w:numFmt w:val="bullet"/>
      <w:lvlText w:val=""/>
      <w:lvlJc w:val="left"/>
      <w:pPr>
        <w:ind w:left="2160" w:hanging="360"/>
      </w:pPr>
      <w:rPr>
        <w:rFonts w:ascii="Wingdings" w:hAnsi="Wingdings" w:hint="default"/>
      </w:rPr>
    </w:lvl>
    <w:lvl w:ilvl="3" w:tplc="E384F71E">
      <w:start w:val="1"/>
      <w:numFmt w:val="bullet"/>
      <w:lvlText w:val=""/>
      <w:lvlJc w:val="left"/>
      <w:pPr>
        <w:ind w:left="2880" w:hanging="360"/>
      </w:pPr>
      <w:rPr>
        <w:rFonts w:ascii="Symbol" w:hAnsi="Symbol" w:hint="default"/>
      </w:rPr>
    </w:lvl>
    <w:lvl w:ilvl="4" w:tplc="EF8C6D5A">
      <w:start w:val="1"/>
      <w:numFmt w:val="bullet"/>
      <w:lvlText w:val="o"/>
      <w:lvlJc w:val="left"/>
      <w:pPr>
        <w:ind w:left="3600" w:hanging="360"/>
      </w:pPr>
      <w:rPr>
        <w:rFonts w:ascii="Courier New" w:hAnsi="Courier New" w:cs="Courier New" w:hint="default"/>
      </w:rPr>
    </w:lvl>
    <w:lvl w:ilvl="5" w:tplc="A37665F0">
      <w:start w:val="1"/>
      <w:numFmt w:val="bullet"/>
      <w:lvlText w:val=""/>
      <w:lvlJc w:val="left"/>
      <w:pPr>
        <w:ind w:left="4320" w:hanging="360"/>
      </w:pPr>
      <w:rPr>
        <w:rFonts w:ascii="Wingdings" w:hAnsi="Wingdings" w:hint="default"/>
      </w:rPr>
    </w:lvl>
    <w:lvl w:ilvl="6" w:tplc="2F423BDE">
      <w:start w:val="1"/>
      <w:numFmt w:val="bullet"/>
      <w:lvlText w:val=""/>
      <w:lvlJc w:val="left"/>
      <w:pPr>
        <w:ind w:left="5040" w:hanging="360"/>
      </w:pPr>
      <w:rPr>
        <w:rFonts w:ascii="Symbol" w:hAnsi="Symbol" w:hint="default"/>
      </w:rPr>
    </w:lvl>
    <w:lvl w:ilvl="7" w:tplc="01E4EEB0">
      <w:start w:val="1"/>
      <w:numFmt w:val="bullet"/>
      <w:lvlText w:val="o"/>
      <w:lvlJc w:val="left"/>
      <w:pPr>
        <w:ind w:left="5760" w:hanging="360"/>
      </w:pPr>
      <w:rPr>
        <w:rFonts w:ascii="Courier New" w:hAnsi="Courier New" w:cs="Courier New" w:hint="default"/>
      </w:rPr>
    </w:lvl>
    <w:lvl w:ilvl="8" w:tplc="675CCA2A">
      <w:start w:val="1"/>
      <w:numFmt w:val="bullet"/>
      <w:lvlText w:val=""/>
      <w:lvlJc w:val="left"/>
      <w:pPr>
        <w:ind w:left="6480" w:hanging="360"/>
      </w:pPr>
      <w:rPr>
        <w:rFonts w:ascii="Wingdings" w:hAnsi="Wingdings" w:hint="default"/>
      </w:rPr>
    </w:lvl>
  </w:abstractNum>
  <w:abstractNum w:abstractNumId="12" w15:restartNumberingAfterBreak="0">
    <w:nsid w:val="2CE2134E"/>
    <w:multiLevelType w:val="hybridMultilevel"/>
    <w:tmpl w:val="A724828E"/>
    <w:lvl w:ilvl="0" w:tplc="0E0C5D0C">
      <w:start w:val="1"/>
      <w:numFmt w:val="bullet"/>
      <w:lvlText w:val=""/>
      <w:lvlJc w:val="left"/>
      <w:pPr>
        <w:ind w:left="841" w:hanging="360"/>
      </w:pPr>
      <w:rPr>
        <w:rFonts w:ascii="Symbol" w:hAnsi="Symbol" w:hint="default"/>
      </w:rPr>
    </w:lvl>
    <w:lvl w:ilvl="1" w:tplc="F9166FCE" w:tentative="1">
      <w:start w:val="1"/>
      <w:numFmt w:val="bullet"/>
      <w:lvlText w:val="o"/>
      <w:lvlJc w:val="left"/>
      <w:pPr>
        <w:ind w:left="1561" w:hanging="360"/>
      </w:pPr>
      <w:rPr>
        <w:rFonts w:ascii="Courier New" w:hAnsi="Courier New" w:cs="Courier New" w:hint="default"/>
      </w:rPr>
    </w:lvl>
    <w:lvl w:ilvl="2" w:tplc="C4BC037C" w:tentative="1">
      <w:start w:val="1"/>
      <w:numFmt w:val="bullet"/>
      <w:lvlText w:val=""/>
      <w:lvlJc w:val="left"/>
      <w:pPr>
        <w:ind w:left="2281" w:hanging="360"/>
      </w:pPr>
      <w:rPr>
        <w:rFonts w:ascii="Wingdings" w:hAnsi="Wingdings" w:hint="default"/>
      </w:rPr>
    </w:lvl>
    <w:lvl w:ilvl="3" w:tplc="0B4E3156" w:tentative="1">
      <w:start w:val="1"/>
      <w:numFmt w:val="bullet"/>
      <w:lvlText w:val=""/>
      <w:lvlJc w:val="left"/>
      <w:pPr>
        <w:ind w:left="3001" w:hanging="360"/>
      </w:pPr>
      <w:rPr>
        <w:rFonts w:ascii="Symbol" w:hAnsi="Symbol" w:hint="default"/>
      </w:rPr>
    </w:lvl>
    <w:lvl w:ilvl="4" w:tplc="287C69CC" w:tentative="1">
      <w:start w:val="1"/>
      <w:numFmt w:val="bullet"/>
      <w:lvlText w:val="o"/>
      <w:lvlJc w:val="left"/>
      <w:pPr>
        <w:ind w:left="3721" w:hanging="360"/>
      </w:pPr>
      <w:rPr>
        <w:rFonts w:ascii="Courier New" w:hAnsi="Courier New" w:cs="Courier New" w:hint="default"/>
      </w:rPr>
    </w:lvl>
    <w:lvl w:ilvl="5" w:tplc="5436FDA8" w:tentative="1">
      <w:start w:val="1"/>
      <w:numFmt w:val="bullet"/>
      <w:lvlText w:val=""/>
      <w:lvlJc w:val="left"/>
      <w:pPr>
        <w:ind w:left="4441" w:hanging="360"/>
      </w:pPr>
      <w:rPr>
        <w:rFonts w:ascii="Wingdings" w:hAnsi="Wingdings" w:hint="default"/>
      </w:rPr>
    </w:lvl>
    <w:lvl w:ilvl="6" w:tplc="DF02F8CA" w:tentative="1">
      <w:start w:val="1"/>
      <w:numFmt w:val="bullet"/>
      <w:lvlText w:val=""/>
      <w:lvlJc w:val="left"/>
      <w:pPr>
        <w:ind w:left="5161" w:hanging="360"/>
      </w:pPr>
      <w:rPr>
        <w:rFonts w:ascii="Symbol" w:hAnsi="Symbol" w:hint="default"/>
      </w:rPr>
    </w:lvl>
    <w:lvl w:ilvl="7" w:tplc="FD2A0114" w:tentative="1">
      <w:start w:val="1"/>
      <w:numFmt w:val="bullet"/>
      <w:lvlText w:val="o"/>
      <w:lvlJc w:val="left"/>
      <w:pPr>
        <w:ind w:left="5881" w:hanging="360"/>
      </w:pPr>
      <w:rPr>
        <w:rFonts w:ascii="Courier New" w:hAnsi="Courier New" w:cs="Courier New" w:hint="default"/>
      </w:rPr>
    </w:lvl>
    <w:lvl w:ilvl="8" w:tplc="DA0242BE" w:tentative="1">
      <w:start w:val="1"/>
      <w:numFmt w:val="bullet"/>
      <w:lvlText w:val=""/>
      <w:lvlJc w:val="left"/>
      <w:pPr>
        <w:ind w:left="6601" w:hanging="360"/>
      </w:pPr>
      <w:rPr>
        <w:rFonts w:ascii="Wingdings" w:hAnsi="Wingdings" w:hint="default"/>
      </w:rPr>
    </w:lvl>
  </w:abstractNum>
  <w:abstractNum w:abstractNumId="13" w15:restartNumberingAfterBreak="0">
    <w:nsid w:val="2E09420D"/>
    <w:multiLevelType w:val="multilevel"/>
    <w:tmpl w:val="AC9EA358"/>
    <w:lvl w:ilvl="0">
      <w:start w:val="1"/>
      <w:numFmt w:val="decimal"/>
      <w:pStyle w:val="Heading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C6183D"/>
    <w:multiLevelType w:val="hybridMultilevel"/>
    <w:tmpl w:val="EA44F66A"/>
    <w:lvl w:ilvl="0" w:tplc="A574E518">
      <w:start w:val="1"/>
      <w:numFmt w:val="lowerLetter"/>
      <w:lvlText w:val="%1."/>
      <w:lvlJc w:val="left"/>
      <w:pPr>
        <w:ind w:left="841" w:hanging="360"/>
      </w:pPr>
      <w:rPr>
        <w:rFonts w:hint="default"/>
        <w:b/>
        <w:bCs/>
        <w:w w:val="107"/>
      </w:rPr>
    </w:lvl>
    <w:lvl w:ilvl="1" w:tplc="85AA5354" w:tentative="1">
      <w:start w:val="1"/>
      <w:numFmt w:val="lowerLetter"/>
      <w:lvlText w:val="%2."/>
      <w:lvlJc w:val="left"/>
      <w:pPr>
        <w:ind w:left="1561" w:hanging="360"/>
      </w:pPr>
    </w:lvl>
    <w:lvl w:ilvl="2" w:tplc="2410CFDC" w:tentative="1">
      <w:start w:val="1"/>
      <w:numFmt w:val="lowerRoman"/>
      <w:lvlText w:val="%3."/>
      <w:lvlJc w:val="right"/>
      <w:pPr>
        <w:ind w:left="2281" w:hanging="180"/>
      </w:pPr>
    </w:lvl>
    <w:lvl w:ilvl="3" w:tplc="B71C496A" w:tentative="1">
      <w:start w:val="1"/>
      <w:numFmt w:val="decimal"/>
      <w:lvlText w:val="%4."/>
      <w:lvlJc w:val="left"/>
      <w:pPr>
        <w:ind w:left="3001" w:hanging="360"/>
      </w:pPr>
    </w:lvl>
    <w:lvl w:ilvl="4" w:tplc="BFF48412" w:tentative="1">
      <w:start w:val="1"/>
      <w:numFmt w:val="lowerLetter"/>
      <w:lvlText w:val="%5."/>
      <w:lvlJc w:val="left"/>
      <w:pPr>
        <w:ind w:left="3721" w:hanging="360"/>
      </w:pPr>
    </w:lvl>
    <w:lvl w:ilvl="5" w:tplc="14AE9862" w:tentative="1">
      <w:start w:val="1"/>
      <w:numFmt w:val="lowerRoman"/>
      <w:lvlText w:val="%6."/>
      <w:lvlJc w:val="right"/>
      <w:pPr>
        <w:ind w:left="4441" w:hanging="180"/>
      </w:pPr>
    </w:lvl>
    <w:lvl w:ilvl="6" w:tplc="77CA1E1E" w:tentative="1">
      <w:start w:val="1"/>
      <w:numFmt w:val="decimal"/>
      <w:lvlText w:val="%7."/>
      <w:lvlJc w:val="left"/>
      <w:pPr>
        <w:ind w:left="5161" w:hanging="360"/>
      </w:pPr>
    </w:lvl>
    <w:lvl w:ilvl="7" w:tplc="E438FF44" w:tentative="1">
      <w:start w:val="1"/>
      <w:numFmt w:val="lowerLetter"/>
      <w:lvlText w:val="%8."/>
      <w:lvlJc w:val="left"/>
      <w:pPr>
        <w:ind w:left="5881" w:hanging="360"/>
      </w:pPr>
    </w:lvl>
    <w:lvl w:ilvl="8" w:tplc="6602CB6A" w:tentative="1">
      <w:start w:val="1"/>
      <w:numFmt w:val="lowerRoman"/>
      <w:lvlText w:val="%9."/>
      <w:lvlJc w:val="right"/>
      <w:pPr>
        <w:ind w:left="6601" w:hanging="180"/>
      </w:pPr>
    </w:lvl>
  </w:abstractNum>
  <w:abstractNum w:abstractNumId="15" w15:restartNumberingAfterBreak="0">
    <w:nsid w:val="388A40B5"/>
    <w:multiLevelType w:val="hybridMultilevel"/>
    <w:tmpl w:val="EA44F66A"/>
    <w:lvl w:ilvl="0" w:tplc="0A689662">
      <w:start w:val="1"/>
      <w:numFmt w:val="lowerLetter"/>
      <w:lvlText w:val="%1."/>
      <w:lvlJc w:val="left"/>
      <w:pPr>
        <w:ind w:left="841" w:hanging="360"/>
      </w:pPr>
      <w:rPr>
        <w:rFonts w:hint="default"/>
        <w:b/>
        <w:bCs/>
        <w:w w:val="107"/>
      </w:rPr>
    </w:lvl>
    <w:lvl w:ilvl="1" w:tplc="B3122A88" w:tentative="1">
      <w:start w:val="1"/>
      <w:numFmt w:val="lowerLetter"/>
      <w:lvlText w:val="%2."/>
      <w:lvlJc w:val="left"/>
      <w:pPr>
        <w:ind w:left="1561" w:hanging="360"/>
      </w:pPr>
    </w:lvl>
    <w:lvl w:ilvl="2" w:tplc="2844181C" w:tentative="1">
      <w:start w:val="1"/>
      <w:numFmt w:val="lowerRoman"/>
      <w:lvlText w:val="%3."/>
      <w:lvlJc w:val="right"/>
      <w:pPr>
        <w:ind w:left="2281" w:hanging="180"/>
      </w:pPr>
    </w:lvl>
    <w:lvl w:ilvl="3" w:tplc="5DA28AA2" w:tentative="1">
      <w:start w:val="1"/>
      <w:numFmt w:val="decimal"/>
      <w:lvlText w:val="%4."/>
      <w:lvlJc w:val="left"/>
      <w:pPr>
        <w:ind w:left="3001" w:hanging="360"/>
      </w:pPr>
    </w:lvl>
    <w:lvl w:ilvl="4" w:tplc="D69EE572" w:tentative="1">
      <w:start w:val="1"/>
      <w:numFmt w:val="lowerLetter"/>
      <w:lvlText w:val="%5."/>
      <w:lvlJc w:val="left"/>
      <w:pPr>
        <w:ind w:left="3721" w:hanging="360"/>
      </w:pPr>
    </w:lvl>
    <w:lvl w:ilvl="5" w:tplc="02361142" w:tentative="1">
      <w:start w:val="1"/>
      <w:numFmt w:val="lowerRoman"/>
      <w:lvlText w:val="%6."/>
      <w:lvlJc w:val="right"/>
      <w:pPr>
        <w:ind w:left="4441" w:hanging="180"/>
      </w:pPr>
    </w:lvl>
    <w:lvl w:ilvl="6" w:tplc="68E2222C" w:tentative="1">
      <w:start w:val="1"/>
      <w:numFmt w:val="decimal"/>
      <w:lvlText w:val="%7."/>
      <w:lvlJc w:val="left"/>
      <w:pPr>
        <w:ind w:left="5161" w:hanging="360"/>
      </w:pPr>
    </w:lvl>
    <w:lvl w:ilvl="7" w:tplc="67883AD2" w:tentative="1">
      <w:start w:val="1"/>
      <w:numFmt w:val="lowerLetter"/>
      <w:lvlText w:val="%8."/>
      <w:lvlJc w:val="left"/>
      <w:pPr>
        <w:ind w:left="5881" w:hanging="360"/>
      </w:pPr>
    </w:lvl>
    <w:lvl w:ilvl="8" w:tplc="E4DECBD4" w:tentative="1">
      <w:start w:val="1"/>
      <w:numFmt w:val="lowerRoman"/>
      <w:lvlText w:val="%9."/>
      <w:lvlJc w:val="right"/>
      <w:pPr>
        <w:ind w:left="6601" w:hanging="180"/>
      </w:pPr>
    </w:lvl>
  </w:abstractNum>
  <w:abstractNum w:abstractNumId="16" w15:restartNumberingAfterBreak="0">
    <w:nsid w:val="38C36273"/>
    <w:multiLevelType w:val="multilevel"/>
    <w:tmpl w:val="4FA60F9E"/>
    <w:lvl w:ilvl="0">
      <w:start w:val="1"/>
      <w:numFmt w:val="decimal"/>
      <w:lvlText w:val="%1"/>
      <w:lvlJc w:val="left"/>
      <w:pPr>
        <w:ind w:left="360" w:hanging="360"/>
      </w:pPr>
      <w:rPr>
        <w:rFonts w:hint="default"/>
      </w:rPr>
    </w:lvl>
    <w:lvl w:ilvl="1">
      <w:start w:val="2"/>
      <w:numFmt w:val="decimal"/>
      <w:lvlText w:val="%1.%2"/>
      <w:lvlJc w:val="left"/>
      <w:pPr>
        <w:ind w:left="474" w:hanging="36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17" w15:restartNumberingAfterBreak="0">
    <w:nsid w:val="39EB3EAE"/>
    <w:multiLevelType w:val="hybridMultilevel"/>
    <w:tmpl w:val="D7D0EA54"/>
    <w:lvl w:ilvl="0" w:tplc="B682402C">
      <w:start w:val="1"/>
      <w:numFmt w:val="bullet"/>
      <w:lvlText w:val=""/>
      <w:lvlJc w:val="left"/>
      <w:pPr>
        <w:ind w:left="834" w:hanging="360"/>
      </w:pPr>
      <w:rPr>
        <w:rFonts w:ascii="Symbol" w:hAnsi="Symbol" w:hint="default"/>
      </w:rPr>
    </w:lvl>
    <w:lvl w:ilvl="1" w:tplc="49826640" w:tentative="1">
      <w:start w:val="1"/>
      <w:numFmt w:val="bullet"/>
      <w:lvlText w:val="o"/>
      <w:lvlJc w:val="left"/>
      <w:pPr>
        <w:ind w:left="1554" w:hanging="360"/>
      </w:pPr>
      <w:rPr>
        <w:rFonts w:ascii="Courier New" w:hAnsi="Courier New" w:cs="Courier New" w:hint="default"/>
      </w:rPr>
    </w:lvl>
    <w:lvl w:ilvl="2" w:tplc="4406ED44" w:tentative="1">
      <w:start w:val="1"/>
      <w:numFmt w:val="bullet"/>
      <w:lvlText w:val=""/>
      <w:lvlJc w:val="left"/>
      <w:pPr>
        <w:ind w:left="2274" w:hanging="360"/>
      </w:pPr>
      <w:rPr>
        <w:rFonts w:ascii="Wingdings" w:hAnsi="Wingdings" w:hint="default"/>
      </w:rPr>
    </w:lvl>
    <w:lvl w:ilvl="3" w:tplc="F8AA40CA" w:tentative="1">
      <w:start w:val="1"/>
      <w:numFmt w:val="bullet"/>
      <w:lvlText w:val=""/>
      <w:lvlJc w:val="left"/>
      <w:pPr>
        <w:ind w:left="2994" w:hanging="360"/>
      </w:pPr>
      <w:rPr>
        <w:rFonts w:ascii="Symbol" w:hAnsi="Symbol" w:hint="default"/>
      </w:rPr>
    </w:lvl>
    <w:lvl w:ilvl="4" w:tplc="07D4D014" w:tentative="1">
      <w:start w:val="1"/>
      <w:numFmt w:val="bullet"/>
      <w:lvlText w:val="o"/>
      <w:lvlJc w:val="left"/>
      <w:pPr>
        <w:ind w:left="3714" w:hanging="360"/>
      </w:pPr>
      <w:rPr>
        <w:rFonts w:ascii="Courier New" w:hAnsi="Courier New" w:cs="Courier New" w:hint="default"/>
      </w:rPr>
    </w:lvl>
    <w:lvl w:ilvl="5" w:tplc="4D5E664C" w:tentative="1">
      <w:start w:val="1"/>
      <w:numFmt w:val="bullet"/>
      <w:lvlText w:val=""/>
      <w:lvlJc w:val="left"/>
      <w:pPr>
        <w:ind w:left="4434" w:hanging="360"/>
      </w:pPr>
      <w:rPr>
        <w:rFonts w:ascii="Wingdings" w:hAnsi="Wingdings" w:hint="default"/>
      </w:rPr>
    </w:lvl>
    <w:lvl w:ilvl="6" w:tplc="E0B4DBDC" w:tentative="1">
      <w:start w:val="1"/>
      <w:numFmt w:val="bullet"/>
      <w:lvlText w:val=""/>
      <w:lvlJc w:val="left"/>
      <w:pPr>
        <w:ind w:left="5154" w:hanging="360"/>
      </w:pPr>
      <w:rPr>
        <w:rFonts w:ascii="Symbol" w:hAnsi="Symbol" w:hint="default"/>
      </w:rPr>
    </w:lvl>
    <w:lvl w:ilvl="7" w:tplc="30CA2746" w:tentative="1">
      <w:start w:val="1"/>
      <w:numFmt w:val="bullet"/>
      <w:lvlText w:val="o"/>
      <w:lvlJc w:val="left"/>
      <w:pPr>
        <w:ind w:left="5874" w:hanging="360"/>
      </w:pPr>
      <w:rPr>
        <w:rFonts w:ascii="Courier New" w:hAnsi="Courier New" w:cs="Courier New" w:hint="default"/>
      </w:rPr>
    </w:lvl>
    <w:lvl w:ilvl="8" w:tplc="28E8C73C" w:tentative="1">
      <w:start w:val="1"/>
      <w:numFmt w:val="bullet"/>
      <w:lvlText w:val=""/>
      <w:lvlJc w:val="left"/>
      <w:pPr>
        <w:ind w:left="6594" w:hanging="360"/>
      </w:pPr>
      <w:rPr>
        <w:rFonts w:ascii="Wingdings" w:hAnsi="Wingdings" w:hint="default"/>
      </w:rPr>
    </w:lvl>
  </w:abstractNum>
  <w:abstractNum w:abstractNumId="18" w15:restartNumberingAfterBreak="0">
    <w:nsid w:val="40901A25"/>
    <w:multiLevelType w:val="hybridMultilevel"/>
    <w:tmpl w:val="5C7206E0"/>
    <w:lvl w:ilvl="0" w:tplc="CF684A0A">
      <w:start w:val="1"/>
      <w:numFmt w:val="bullet"/>
      <w:lvlText w:val=""/>
      <w:lvlJc w:val="left"/>
      <w:pPr>
        <w:ind w:left="841" w:hanging="360"/>
      </w:pPr>
      <w:rPr>
        <w:rFonts w:ascii="Symbol" w:hAnsi="Symbol" w:hint="default"/>
      </w:rPr>
    </w:lvl>
    <w:lvl w:ilvl="1" w:tplc="E912F3E8" w:tentative="1">
      <w:start w:val="1"/>
      <w:numFmt w:val="bullet"/>
      <w:lvlText w:val="o"/>
      <w:lvlJc w:val="left"/>
      <w:pPr>
        <w:ind w:left="1561" w:hanging="360"/>
      </w:pPr>
      <w:rPr>
        <w:rFonts w:ascii="Courier New" w:hAnsi="Courier New" w:cs="Courier New" w:hint="default"/>
      </w:rPr>
    </w:lvl>
    <w:lvl w:ilvl="2" w:tplc="C5B6921C" w:tentative="1">
      <w:start w:val="1"/>
      <w:numFmt w:val="bullet"/>
      <w:lvlText w:val=""/>
      <w:lvlJc w:val="left"/>
      <w:pPr>
        <w:ind w:left="2281" w:hanging="360"/>
      </w:pPr>
      <w:rPr>
        <w:rFonts w:ascii="Wingdings" w:hAnsi="Wingdings" w:hint="default"/>
      </w:rPr>
    </w:lvl>
    <w:lvl w:ilvl="3" w:tplc="CF7A17E6" w:tentative="1">
      <w:start w:val="1"/>
      <w:numFmt w:val="bullet"/>
      <w:lvlText w:val=""/>
      <w:lvlJc w:val="left"/>
      <w:pPr>
        <w:ind w:left="3001" w:hanging="360"/>
      </w:pPr>
      <w:rPr>
        <w:rFonts w:ascii="Symbol" w:hAnsi="Symbol" w:hint="default"/>
      </w:rPr>
    </w:lvl>
    <w:lvl w:ilvl="4" w:tplc="46ACBDFC" w:tentative="1">
      <w:start w:val="1"/>
      <w:numFmt w:val="bullet"/>
      <w:lvlText w:val="o"/>
      <w:lvlJc w:val="left"/>
      <w:pPr>
        <w:ind w:left="3721" w:hanging="360"/>
      </w:pPr>
      <w:rPr>
        <w:rFonts w:ascii="Courier New" w:hAnsi="Courier New" w:cs="Courier New" w:hint="default"/>
      </w:rPr>
    </w:lvl>
    <w:lvl w:ilvl="5" w:tplc="FBB4B39A" w:tentative="1">
      <w:start w:val="1"/>
      <w:numFmt w:val="bullet"/>
      <w:lvlText w:val=""/>
      <w:lvlJc w:val="left"/>
      <w:pPr>
        <w:ind w:left="4441" w:hanging="360"/>
      </w:pPr>
      <w:rPr>
        <w:rFonts w:ascii="Wingdings" w:hAnsi="Wingdings" w:hint="default"/>
      </w:rPr>
    </w:lvl>
    <w:lvl w:ilvl="6" w:tplc="AD4EFC66" w:tentative="1">
      <w:start w:val="1"/>
      <w:numFmt w:val="bullet"/>
      <w:lvlText w:val=""/>
      <w:lvlJc w:val="left"/>
      <w:pPr>
        <w:ind w:left="5161" w:hanging="360"/>
      </w:pPr>
      <w:rPr>
        <w:rFonts w:ascii="Symbol" w:hAnsi="Symbol" w:hint="default"/>
      </w:rPr>
    </w:lvl>
    <w:lvl w:ilvl="7" w:tplc="8E8C1AA2" w:tentative="1">
      <w:start w:val="1"/>
      <w:numFmt w:val="bullet"/>
      <w:lvlText w:val="o"/>
      <w:lvlJc w:val="left"/>
      <w:pPr>
        <w:ind w:left="5881" w:hanging="360"/>
      </w:pPr>
      <w:rPr>
        <w:rFonts w:ascii="Courier New" w:hAnsi="Courier New" w:cs="Courier New" w:hint="default"/>
      </w:rPr>
    </w:lvl>
    <w:lvl w:ilvl="8" w:tplc="10D639A8" w:tentative="1">
      <w:start w:val="1"/>
      <w:numFmt w:val="bullet"/>
      <w:lvlText w:val=""/>
      <w:lvlJc w:val="left"/>
      <w:pPr>
        <w:ind w:left="6601" w:hanging="360"/>
      </w:pPr>
      <w:rPr>
        <w:rFonts w:ascii="Wingdings" w:hAnsi="Wingdings" w:hint="default"/>
      </w:rPr>
    </w:lvl>
  </w:abstractNum>
  <w:abstractNum w:abstractNumId="19" w15:restartNumberingAfterBreak="0">
    <w:nsid w:val="45686C09"/>
    <w:multiLevelType w:val="multilevel"/>
    <w:tmpl w:val="D8E0B2E8"/>
    <w:lvl w:ilvl="0">
      <w:start w:val="11"/>
      <w:numFmt w:val="decimal"/>
      <w:lvlText w:val="%1"/>
      <w:lvlJc w:val="left"/>
      <w:pPr>
        <w:ind w:left="420" w:hanging="420"/>
      </w:pPr>
      <w:rPr>
        <w:rFonts w:hint="default"/>
      </w:rPr>
    </w:lvl>
    <w:lvl w:ilvl="1">
      <w:start w:val="1"/>
      <w:numFmt w:val="decimal"/>
      <w:lvlText w:val="%1.%2"/>
      <w:lvlJc w:val="left"/>
      <w:pPr>
        <w:ind w:left="534" w:hanging="42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20" w15:restartNumberingAfterBreak="0">
    <w:nsid w:val="498F4400"/>
    <w:multiLevelType w:val="hybridMultilevel"/>
    <w:tmpl w:val="39F27D4C"/>
    <w:lvl w:ilvl="0" w:tplc="96FCB0EE">
      <w:start w:val="1"/>
      <w:numFmt w:val="lowerLetter"/>
      <w:lvlText w:val="%1."/>
      <w:lvlJc w:val="left"/>
      <w:pPr>
        <w:ind w:left="484" w:hanging="360"/>
      </w:pPr>
      <w:rPr>
        <w:rFonts w:hint="default"/>
        <w:color w:val="676767"/>
        <w:w w:val="105"/>
      </w:rPr>
    </w:lvl>
    <w:lvl w:ilvl="1" w:tplc="310E3E4A" w:tentative="1">
      <w:start w:val="1"/>
      <w:numFmt w:val="lowerLetter"/>
      <w:lvlText w:val="%2."/>
      <w:lvlJc w:val="left"/>
      <w:pPr>
        <w:ind w:left="1204" w:hanging="360"/>
      </w:pPr>
    </w:lvl>
    <w:lvl w:ilvl="2" w:tplc="08E20A12" w:tentative="1">
      <w:start w:val="1"/>
      <w:numFmt w:val="lowerRoman"/>
      <w:lvlText w:val="%3."/>
      <w:lvlJc w:val="right"/>
      <w:pPr>
        <w:ind w:left="1924" w:hanging="180"/>
      </w:pPr>
    </w:lvl>
    <w:lvl w:ilvl="3" w:tplc="D9F8B694" w:tentative="1">
      <w:start w:val="1"/>
      <w:numFmt w:val="decimal"/>
      <w:lvlText w:val="%4."/>
      <w:lvlJc w:val="left"/>
      <w:pPr>
        <w:ind w:left="2644" w:hanging="360"/>
      </w:pPr>
    </w:lvl>
    <w:lvl w:ilvl="4" w:tplc="D4021172" w:tentative="1">
      <w:start w:val="1"/>
      <w:numFmt w:val="lowerLetter"/>
      <w:lvlText w:val="%5."/>
      <w:lvlJc w:val="left"/>
      <w:pPr>
        <w:ind w:left="3364" w:hanging="360"/>
      </w:pPr>
    </w:lvl>
    <w:lvl w:ilvl="5" w:tplc="8278D950" w:tentative="1">
      <w:start w:val="1"/>
      <w:numFmt w:val="lowerRoman"/>
      <w:lvlText w:val="%6."/>
      <w:lvlJc w:val="right"/>
      <w:pPr>
        <w:ind w:left="4084" w:hanging="180"/>
      </w:pPr>
    </w:lvl>
    <w:lvl w:ilvl="6" w:tplc="8CCABC4A" w:tentative="1">
      <w:start w:val="1"/>
      <w:numFmt w:val="decimal"/>
      <w:lvlText w:val="%7."/>
      <w:lvlJc w:val="left"/>
      <w:pPr>
        <w:ind w:left="4804" w:hanging="360"/>
      </w:pPr>
    </w:lvl>
    <w:lvl w:ilvl="7" w:tplc="ED4AAEC4" w:tentative="1">
      <w:start w:val="1"/>
      <w:numFmt w:val="lowerLetter"/>
      <w:lvlText w:val="%8."/>
      <w:lvlJc w:val="left"/>
      <w:pPr>
        <w:ind w:left="5524" w:hanging="360"/>
      </w:pPr>
    </w:lvl>
    <w:lvl w:ilvl="8" w:tplc="22627BAE" w:tentative="1">
      <w:start w:val="1"/>
      <w:numFmt w:val="lowerRoman"/>
      <w:lvlText w:val="%9."/>
      <w:lvlJc w:val="right"/>
      <w:pPr>
        <w:ind w:left="6244" w:hanging="180"/>
      </w:pPr>
    </w:lvl>
  </w:abstractNum>
  <w:abstractNum w:abstractNumId="21" w15:restartNumberingAfterBreak="0">
    <w:nsid w:val="51240D99"/>
    <w:multiLevelType w:val="hybridMultilevel"/>
    <w:tmpl w:val="94A64D60"/>
    <w:lvl w:ilvl="0" w:tplc="E3BE91E0">
      <w:numFmt w:val="bullet"/>
      <w:lvlText w:val="•"/>
      <w:lvlJc w:val="left"/>
      <w:pPr>
        <w:ind w:left="841" w:hanging="360"/>
      </w:pPr>
      <w:rPr>
        <w:rFonts w:hint="default"/>
        <w:w w:val="104"/>
      </w:rPr>
    </w:lvl>
    <w:lvl w:ilvl="1" w:tplc="B922E49C" w:tentative="1">
      <w:start w:val="1"/>
      <w:numFmt w:val="bullet"/>
      <w:lvlText w:val="o"/>
      <w:lvlJc w:val="left"/>
      <w:pPr>
        <w:ind w:left="1561" w:hanging="360"/>
      </w:pPr>
      <w:rPr>
        <w:rFonts w:ascii="Courier New" w:hAnsi="Courier New" w:cs="Courier New" w:hint="default"/>
      </w:rPr>
    </w:lvl>
    <w:lvl w:ilvl="2" w:tplc="D4AA1D92" w:tentative="1">
      <w:start w:val="1"/>
      <w:numFmt w:val="bullet"/>
      <w:lvlText w:val=""/>
      <w:lvlJc w:val="left"/>
      <w:pPr>
        <w:ind w:left="2281" w:hanging="360"/>
      </w:pPr>
      <w:rPr>
        <w:rFonts w:ascii="Wingdings" w:hAnsi="Wingdings" w:hint="default"/>
      </w:rPr>
    </w:lvl>
    <w:lvl w:ilvl="3" w:tplc="E0EE8A6A" w:tentative="1">
      <w:start w:val="1"/>
      <w:numFmt w:val="bullet"/>
      <w:lvlText w:val=""/>
      <w:lvlJc w:val="left"/>
      <w:pPr>
        <w:ind w:left="3001" w:hanging="360"/>
      </w:pPr>
      <w:rPr>
        <w:rFonts w:ascii="Symbol" w:hAnsi="Symbol" w:hint="default"/>
      </w:rPr>
    </w:lvl>
    <w:lvl w:ilvl="4" w:tplc="92A0778E" w:tentative="1">
      <w:start w:val="1"/>
      <w:numFmt w:val="bullet"/>
      <w:lvlText w:val="o"/>
      <w:lvlJc w:val="left"/>
      <w:pPr>
        <w:ind w:left="3721" w:hanging="360"/>
      </w:pPr>
      <w:rPr>
        <w:rFonts w:ascii="Courier New" w:hAnsi="Courier New" w:cs="Courier New" w:hint="default"/>
      </w:rPr>
    </w:lvl>
    <w:lvl w:ilvl="5" w:tplc="EC1465DC" w:tentative="1">
      <w:start w:val="1"/>
      <w:numFmt w:val="bullet"/>
      <w:lvlText w:val=""/>
      <w:lvlJc w:val="left"/>
      <w:pPr>
        <w:ind w:left="4441" w:hanging="360"/>
      </w:pPr>
      <w:rPr>
        <w:rFonts w:ascii="Wingdings" w:hAnsi="Wingdings" w:hint="default"/>
      </w:rPr>
    </w:lvl>
    <w:lvl w:ilvl="6" w:tplc="1082D286" w:tentative="1">
      <w:start w:val="1"/>
      <w:numFmt w:val="bullet"/>
      <w:lvlText w:val=""/>
      <w:lvlJc w:val="left"/>
      <w:pPr>
        <w:ind w:left="5161" w:hanging="360"/>
      </w:pPr>
      <w:rPr>
        <w:rFonts w:ascii="Symbol" w:hAnsi="Symbol" w:hint="default"/>
      </w:rPr>
    </w:lvl>
    <w:lvl w:ilvl="7" w:tplc="FAF418DC" w:tentative="1">
      <w:start w:val="1"/>
      <w:numFmt w:val="bullet"/>
      <w:lvlText w:val="o"/>
      <w:lvlJc w:val="left"/>
      <w:pPr>
        <w:ind w:left="5881" w:hanging="360"/>
      </w:pPr>
      <w:rPr>
        <w:rFonts w:ascii="Courier New" w:hAnsi="Courier New" w:cs="Courier New" w:hint="default"/>
      </w:rPr>
    </w:lvl>
    <w:lvl w:ilvl="8" w:tplc="2C24D592" w:tentative="1">
      <w:start w:val="1"/>
      <w:numFmt w:val="bullet"/>
      <w:lvlText w:val=""/>
      <w:lvlJc w:val="left"/>
      <w:pPr>
        <w:ind w:left="6601" w:hanging="360"/>
      </w:pPr>
      <w:rPr>
        <w:rFonts w:ascii="Wingdings" w:hAnsi="Wingdings" w:hint="default"/>
      </w:rPr>
    </w:lvl>
  </w:abstractNum>
  <w:abstractNum w:abstractNumId="22" w15:restartNumberingAfterBreak="0">
    <w:nsid w:val="5890575B"/>
    <w:multiLevelType w:val="multilevel"/>
    <w:tmpl w:val="930CDDF0"/>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C845A1"/>
    <w:multiLevelType w:val="hybridMultilevel"/>
    <w:tmpl w:val="EF52A85C"/>
    <w:lvl w:ilvl="0" w:tplc="6C464374">
      <w:start w:val="1"/>
      <w:numFmt w:val="bullet"/>
      <w:lvlText w:val=""/>
      <w:lvlJc w:val="left"/>
      <w:pPr>
        <w:ind w:left="1201" w:hanging="360"/>
      </w:pPr>
      <w:rPr>
        <w:rFonts w:ascii="Symbol" w:hAnsi="Symbol" w:hint="default"/>
      </w:rPr>
    </w:lvl>
    <w:lvl w:ilvl="1" w:tplc="4DB0A99E" w:tentative="1">
      <w:start w:val="1"/>
      <w:numFmt w:val="bullet"/>
      <w:lvlText w:val="o"/>
      <w:lvlJc w:val="left"/>
      <w:pPr>
        <w:ind w:left="1921" w:hanging="360"/>
      </w:pPr>
      <w:rPr>
        <w:rFonts w:ascii="Courier New" w:hAnsi="Courier New" w:cs="Courier New" w:hint="default"/>
      </w:rPr>
    </w:lvl>
    <w:lvl w:ilvl="2" w:tplc="C1E62E10" w:tentative="1">
      <w:start w:val="1"/>
      <w:numFmt w:val="bullet"/>
      <w:lvlText w:val=""/>
      <w:lvlJc w:val="left"/>
      <w:pPr>
        <w:ind w:left="2641" w:hanging="360"/>
      </w:pPr>
      <w:rPr>
        <w:rFonts w:ascii="Wingdings" w:hAnsi="Wingdings" w:hint="default"/>
      </w:rPr>
    </w:lvl>
    <w:lvl w:ilvl="3" w:tplc="9F6C8C6E" w:tentative="1">
      <w:start w:val="1"/>
      <w:numFmt w:val="bullet"/>
      <w:lvlText w:val=""/>
      <w:lvlJc w:val="left"/>
      <w:pPr>
        <w:ind w:left="3361" w:hanging="360"/>
      </w:pPr>
      <w:rPr>
        <w:rFonts w:ascii="Symbol" w:hAnsi="Symbol" w:hint="default"/>
      </w:rPr>
    </w:lvl>
    <w:lvl w:ilvl="4" w:tplc="F86E3E84" w:tentative="1">
      <w:start w:val="1"/>
      <w:numFmt w:val="bullet"/>
      <w:lvlText w:val="o"/>
      <w:lvlJc w:val="left"/>
      <w:pPr>
        <w:ind w:left="4081" w:hanging="360"/>
      </w:pPr>
      <w:rPr>
        <w:rFonts w:ascii="Courier New" w:hAnsi="Courier New" w:cs="Courier New" w:hint="default"/>
      </w:rPr>
    </w:lvl>
    <w:lvl w:ilvl="5" w:tplc="CC508CA4" w:tentative="1">
      <w:start w:val="1"/>
      <w:numFmt w:val="bullet"/>
      <w:lvlText w:val=""/>
      <w:lvlJc w:val="left"/>
      <w:pPr>
        <w:ind w:left="4801" w:hanging="360"/>
      </w:pPr>
      <w:rPr>
        <w:rFonts w:ascii="Wingdings" w:hAnsi="Wingdings" w:hint="default"/>
      </w:rPr>
    </w:lvl>
    <w:lvl w:ilvl="6" w:tplc="18B08AEA" w:tentative="1">
      <w:start w:val="1"/>
      <w:numFmt w:val="bullet"/>
      <w:lvlText w:val=""/>
      <w:lvlJc w:val="left"/>
      <w:pPr>
        <w:ind w:left="5521" w:hanging="360"/>
      </w:pPr>
      <w:rPr>
        <w:rFonts w:ascii="Symbol" w:hAnsi="Symbol" w:hint="default"/>
      </w:rPr>
    </w:lvl>
    <w:lvl w:ilvl="7" w:tplc="9864B4BE" w:tentative="1">
      <w:start w:val="1"/>
      <w:numFmt w:val="bullet"/>
      <w:lvlText w:val="o"/>
      <w:lvlJc w:val="left"/>
      <w:pPr>
        <w:ind w:left="6241" w:hanging="360"/>
      </w:pPr>
      <w:rPr>
        <w:rFonts w:ascii="Courier New" w:hAnsi="Courier New" w:cs="Courier New" w:hint="default"/>
      </w:rPr>
    </w:lvl>
    <w:lvl w:ilvl="8" w:tplc="4A2AA334" w:tentative="1">
      <w:start w:val="1"/>
      <w:numFmt w:val="bullet"/>
      <w:lvlText w:val=""/>
      <w:lvlJc w:val="left"/>
      <w:pPr>
        <w:ind w:left="6961" w:hanging="360"/>
      </w:pPr>
      <w:rPr>
        <w:rFonts w:ascii="Wingdings" w:hAnsi="Wingdings" w:hint="default"/>
      </w:rPr>
    </w:lvl>
  </w:abstractNum>
  <w:abstractNum w:abstractNumId="24" w15:restartNumberingAfterBreak="0">
    <w:nsid w:val="5F9930BF"/>
    <w:multiLevelType w:val="hybridMultilevel"/>
    <w:tmpl w:val="A00C7804"/>
    <w:lvl w:ilvl="0" w:tplc="BDD29B38">
      <w:start w:val="1"/>
      <w:numFmt w:val="lowerLetter"/>
      <w:lvlText w:val="%1."/>
      <w:lvlJc w:val="left"/>
      <w:pPr>
        <w:ind w:left="489" w:hanging="367"/>
      </w:pPr>
      <w:rPr>
        <w:rFonts w:hint="default"/>
        <w:b/>
        <w:bCs/>
        <w:w w:val="107"/>
      </w:rPr>
    </w:lvl>
    <w:lvl w:ilvl="1" w:tplc="3A8A487E">
      <w:numFmt w:val="bullet"/>
      <w:lvlText w:val="•"/>
      <w:lvlJc w:val="left"/>
      <w:pPr>
        <w:ind w:left="844" w:hanging="356"/>
      </w:pPr>
      <w:rPr>
        <w:rFonts w:hint="default"/>
        <w:w w:val="104"/>
      </w:rPr>
    </w:lvl>
    <w:lvl w:ilvl="2" w:tplc="60F05930">
      <w:numFmt w:val="bullet"/>
      <w:lvlText w:val="•"/>
      <w:lvlJc w:val="left"/>
      <w:pPr>
        <w:ind w:left="1822" w:hanging="356"/>
      </w:pPr>
      <w:rPr>
        <w:rFonts w:hint="default"/>
      </w:rPr>
    </w:lvl>
    <w:lvl w:ilvl="3" w:tplc="F58ED7BA">
      <w:numFmt w:val="bullet"/>
      <w:lvlText w:val="•"/>
      <w:lvlJc w:val="left"/>
      <w:pPr>
        <w:ind w:left="2804" w:hanging="356"/>
      </w:pPr>
      <w:rPr>
        <w:rFonts w:hint="default"/>
      </w:rPr>
    </w:lvl>
    <w:lvl w:ilvl="4" w:tplc="9418D2BC">
      <w:numFmt w:val="bullet"/>
      <w:lvlText w:val="•"/>
      <w:lvlJc w:val="left"/>
      <w:pPr>
        <w:ind w:left="3786" w:hanging="356"/>
      </w:pPr>
      <w:rPr>
        <w:rFonts w:hint="default"/>
      </w:rPr>
    </w:lvl>
    <w:lvl w:ilvl="5" w:tplc="2BAA6C2E">
      <w:numFmt w:val="bullet"/>
      <w:lvlText w:val="•"/>
      <w:lvlJc w:val="left"/>
      <w:pPr>
        <w:ind w:left="4768" w:hanging="356"/>
      </w:pPr>
      <w:rPr>
        <w:rFonts w:hint="default"/>
      </w:rPr>
    </w:lvl>
    <w:lvl w:ilvl="6" w:tplc="AC50EAEC">
      <w:numFmt w:val="bullet"/>
      <w:lvlText w:val="•"/>
      <w:lvlJc w:val="left"/>
      <w:pPr>
        <w:ind w:left="5751" w:hanging="356"/>
      </w:pPr>
      <w:rPr>
        <w:rFonts w:hint="default"/>
      </w:rPr>
    </w:lvl>
    <w:lvl w:ilvl="7" w:tplc="FD74FF56">
      <w:numFmt w:val="bullet"/>
      <w:lvlText w:val="•"/>
      <w:lvlJc w:val="left"/>
      <w:pPr>
        <w:ind w:left="6733" w:hanging="356"/>
      </w:pPr>
      <w:rPr>
        <w:rFonts w:hint="default"/>
      </w:rPr>
    </w:lvl>
    <w:lvl w:ilvl="8" w:tplc="0B0E6384">
      <w:numFmt w:val="bullet"/>
      <w:lvlText w:val="•"/>
      <w:lvlJc w:val="left"/>
      <w:pPr>
        <w:ind w:left="7715" w:hanging="356"/>
      </w:pPr>
      <w:rPr>
        <w:rFonts w:hint="default"/>
      </w:rPr>
    </w:lvl>
  </w:abstractNum>
  <w:abstractNum w:abstractNumId="25" w15:restartNumberingAfterBreak="0">
    <w:nsid w:val="631E44C5"/>
    <w:multiLevelType w:val="hybridMultilevel"/>
    <w:tmpl w:val="EA44F66A"/>
    <w:lvl w:ilvl="0" w:tplc="8F180ACC">
      <w:start w:val="1"/>
      <w:numFmt w:val="lowerLetter"/>
      <w:lvlText w:val="%1."/>
      <w:lvlJc w:val="left"/>
      <w:pPr>
        <w:ind w:left="841" w:hanging="360"/>
      </w:pPr>
      <w:rPr>
        <w:rFonts w:hint="default"/>
        <w:b/>
        <w:bCs/>
        <w:w w:val="107"/>
      </w:rPr>
    </w:lvl>
    <w:lvl w:ilvl="1" w:tplc="9072D38C" w:tentative="1">
      <w:start w:val="1"/>
      <w:numFmt w:val="lowerLetter"/>
      <w:lvlText w:val="%2."/>
      <w:lvlJc w:val="left"/>
      <w:pPr>
        <w:ind w:left="1561" w:hanging="360"/>
      </w:pPr>
    </w:lvl>
    <w:lvl w:ilvl="2" w:tplc="47AE3B88" w:tentative="1">
      <w:start w:val="1"/>
      <w:numFmt w:val="lowerRoman"/>
      <w:lvlText w:val="%3."/>
      <w:lvlJc w:val="right"/>
      <w:pPr>
        <w:ind w:left="2281" w:hanging="180"/>
      </w:pPr>
    </w:lvl>
    <w:lvl w:ilvl="3" w:tplc="4972FF58" w:tentative="1">
      <w:start w:val="1"/>
      <w:numFmt w:val="decimal"/>
      <w:lvlText w:val="%4."/>
      <w:lvlJc w:val="left"/>
      <w:pPr>
        <w:ind w:left="3001" w:hanging="360"/>
      </w:pPr>
    </w:lvl>
    <w:lvl w:ilvl="4" w:tplc="977C1C8A" w:tentative="1">
      <w:start w:val="1"/>
      <w:numFmt w:val="lowerLetter"/>
      <w:lvlText w:val="%5."/>
      <w:lvlJc w:val="left"/>
      <w:pPr>
        <w:ind w:left="3721" w:hanging="360"/>
      </w:pPr>
    </w:lvl>
    <w:lvl w:ilvl="5" w:tplc="1C34357A" w:tentative="1">
      <w:start w:val="1"/>
      <w:numFmt w:val="lowerRoman"/>
      <w:lvlText w:val="%6."/>
      <w:lvlJc w:val="right"/>
      <w:pPr>
        <w:ind w:left="4441" w:hanging="180"/>
      </w:pPr>
    </w:lvl>
    <w:lvl w:ilvl="6" w:tplc="D82209A8" w:tentative="1">
      <w:start w:val="1"/>
      <w:numFmt w:val="decimal"/>
      <w:lvlText w:val="%7."/>
      <w:lvlJc w:val="left"/>
      <w:pPr>
        <w:ind w:left="5161" w:hanging="360"/>
      </w:pPr>
    </w:lvl>
    <w:lvl w:ilvl="7" w:tplc="DA36F0DA" w:tentative="1">
      <w:start w:val="1"/>
      <w:numFmt w:val="lowerLetter"/>
      <w:lvlText w:val="%8."/>
      <w:lvlJc w:val="left"/>
      <w:pPr>
        <w:ind w:left="5881" w:hanging="360"/>
      </w:pPr>
    </w:lvl>
    <w:lvl w:ilvl="8" w:tplc="A5F4181C" w:tentative="1">
      <w:start w:val="1"/>
      <w:numFmt w:val="lowerRoman"/>
      <w:lvlText w:val="%9."/>
      <w:lvlJc w:val="right"/>
      <w:pPr>
        <w:ind w:left="6601" w:hanging="180"/>
      </w:pPr>
    </w:lvl>
  </w:abstractNum>
  <w:abstractNum w:abstractNumId="26" w15:restartNumberingAfterBreak="0">
    <w:nsid w:val="634A662B"/>
    <w:multiLevelType w:val="multilevel"/>
    <w:tmpl w:val="ACB064D0"/>
    <w:lvl w:ilvl="0">
      <w:start w:val="1"/>
      <w:numFmt w:val="decimal"/>
      <w:lvlText w:val="%1"/>
      <w:lvlJc w:val="left"/>
      <w:pPr>
        <w:ind w:left="360" w:hanging="360"/>
      </w:pPr>
      <w:rPr>
        <w:rFonts w:hint="default"/>
      </w:rPr>
    </w:lvl>
    <w:lvl w:ilvl="1">
      <w:start w:val="1"/>
      <w:numFmt w:val="decimal"/>
      <w:lvlText w:val="%1.%2"/>
      <w:lvlJc w:val="left"/>
      <w:pPr>
        <w:ind w:left="474" w:hanging="36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27" w15:restartNumberingAfterBreak="0">
    <w:nsid w:val="670C7E02"/>
    <w:multiLevelType w:val="multilevel"/>
    <w:tmpl w:val="ACB064D0"/>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28" w15:restartNumberingAfterBreak="0">
    <w:nsid w:val="73DB6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8F21D71"/>
    <w:multiLevelType w:val="hybridMultilevel"/>
    <w:tmpl w:val="4178E748"/>
    <w:lvl w:ilvl="0" w:tplc="BCA8EF1A">
      <w:start w:val="1"/>
      <w:numFmt w:val="decimal"/>
      <w:lvlText w:val="%1."/>
      <w:lvlJc w:val="left"/>
      <w:pPr>
        <w:ind w:left="853" w:hanging="360"/>
      </w:pPr>
    </w:lvl>
    <w:lvl w:ilvl="1" w:tplc="62049E88" w:tentative="1">
      <w:start w:val="1"/>
      <w:numFmt w:val="lowerLetter"/>
      <w:lvlText w:val="%2."/>
      <w:lvlJc w:val="left"/>
      <w:pPr>
        <w:ind w:left="1573" w:hanging="360"/>
      </w:pPr>
    </w:lvl>
    <w:lvl w:ilvl="2" w:tplc="6D8E5946" w:tentative="1">
      <w:start w:val="1"/>
      <w:numFmt w:val="lowerRoman"/>
      <w:lvlText w:val="%3."/>
      <w:lvlJc w:val="right"/>
      <w:pPr>
        <w:ind w:left="2293" w:hanging="180"/>
      </w:pPr>
    </w:lvl>
    <w:lvl w:ilvl="3" w:tplc="6994EA6A" w:tentative="1">
      <w:start w:val="1"/>
      <w:numFmt w:val="decimal"/>
      <w:lvlText w:val="%4."/>
      <w:lvlJc w:val="left"/>
      <w:pPr>
        <w:ind w:left="3013" w:hanging="360"/>
      </w:pPr>
    </w:lvl>
    <w:lvl w:ilvl="4" w:tplc="78F00F32" w:tentative="1">
      <w:start w:val="1"/>
      <w:numFmt w:val="lowerLetter"/>
      <w:lvlText w:val="%5."/>
      <w:lvlJc w:val="left"/>
      <w:pPr>
        <w:ind w:left="3733" w:hanging="360"/>
      </w:pPr>
    </w:lvl>
    <w:lvl w:ilvl="5" w:tplc="3360408E" w:tentative="1">
      <w:start w:val="1"/>
      <w:numFmt w:val="lowerRoman"/>
      <w:lvlText w:val="%6."/>
      <w:lvlJc w:val="right"/>
      <w:pPr>
        <w:ind w:left="4453" w:hanging="180"/>
      </w:pPr>
    </w:lvl>
    <w:lvl w:ilvl="6" w:tplc="1AAEFE14" w:tentative="1">
      <w:start w:val="1"/>
      <w:numFmt w:val="decimal"/>
      <w:lvlText w:val="%7."/>
      <w:lvlJc w:val="left"/>
      <w:pPr>
        <w:ind w:left="5173" w:hanging="360"/>
      </w:pPr>
    </w:lvl>
    <w:lvl w:ilvl="7" w:tplc="12022912" w:tentative="1">
      <w:start w:val="1"/>
      <w:numFmt w:val="lowerLetter"/>
      <w:lvlText w:val="%8."/>
      <w:lvlJc w:val="left"/>
      <w:pPr>
        <w:ind w:left="5893" w:hanging="360"/>
      </w:pPr>
    </w:lvl>
    <w:lvl w:ilvl="8" w:tplc="F1085D14" w:tentative="1">
      <w:start w:val="1"/>
      <w:numFmt w:val="lowerRoman"/>
      <w:lvlText w:val="%9."/>
      <w:lvlJc w:val="right"/>
      <w:pPr>
        <w:ind w:left="6613" w:hanging="180"/>
      </w:pPr>
    </w:lvl>
  </w:abstractNum>
  <w:abstractNum w:abstractNumId="30" w15:restartNumberingAfterBreak="0">
    <w:nsid w:val="7C786D37"/>
    <w:multiLevelType w:val="hybridMultilevel"/>
    <w:tmpl w:val="3B823EAA"/>
    <w:lvl w:ilvl="0" w:tplc="E5AC8534">
      <w:start w:val="1"/>
      <w:numFmt w:val="decimal"/>
      <w:lvlText w:val="%1."/>
      <w:lvlJc w:val="left"/>
      <w:pPr>
        <w:ind w:left="853" w:hanging="360"/>
      </w:pPr>
    </w:lvl>
    <w:lvl w:ilvl="1" w:tplc="7A162E22" w:tentative="1">
      <w:start w:val="1"/>
      <w:numFmt w:val="lowerLetter"/>
      <w:lvlText w:val="%2."/>
      <w:lvlJc w:val="left"/>
      <w:pPr>
        <w:ind w:left="1573" w:hanging="360"/>
      </w:pPr>
    </w:lvl>
    <w:lvl w:ilvl="2" w:tplc="403EFDBE" w:tentative="1">
      <w:start w:val="1"/>
      <w:numFmt w:val="lowerRoman"/>
      <w:lvlText w:val="%3."/>
      <w:lvlJc w:val="right"/>
      <w:pPr>
        <w:ind w:left="2293" w:hanging="180"/>
      </w:pPr>
    </w:lvl>
    <w:lvl w:ilvl="3" w:tplc="2D64E514" w:tentative="1">
      <w:start w:val="1"/>
      <w:numFmt w:val="decimal"/>
      <w:lvlText w:val="%4."/>
      <w:lvlJc w:val="left"/>
      <w:pPr>
        <w:ind w:left="3013" w:hanging="360"/>
      </w:pPr>
    </w:lvl>
    <w:lvl w:ilvl="4" w:tplc="C4B63230" w:tentative="1">
      <w:start w:val="1"/>
      <w:numFmt w:val="lowerLetter"/>
      <w:lvlText w:val="%5."/>
      <w:lvlJc w:val="left"/>
      <w:pPr>
        <w:ind w:left="3733" w:hanging="360"/>
      </w:pPr>
    </w:lvl>
    <w:lvl w:ilvl="5" w:tplc="ED3A6AF8" w:tentative="1">
      <w:start w:val="1"/>
      <w:numFmt w:val="lowerRoman"/>
      <w:lvlText w:val="%6."/>
      <w:lvlJc w:val="right"/>
      <w:pPr>
        <w:ind w:left="4453" w:hanging="180"/>
      </w:pPr>
    </w:lvl>
    <w:lvl w:ilvl="6" w:tplc="3314F11E" w:tentative="1">
      <w:start w:val="1"/>
      <w:numFmt w:val="decimal"/>
      <w:lvlText w:val="%7."/>
      <w:lvlJc w:val="left"/>
      <w:pPr>
        <w:ind w:left="5173" w:hanging="360"/>
      </w:pPr>
    </w:lvl>
    <w:lvl w:ilvl="7" w:tplc="8A9E7380" w:tentative="1">
      <w:start w:val="1"/>
      <w:numFmt w:val="lowerLetter"/>
      <w:lvlText w:val="%8."/>
      <w:lvlJc w:val="left"/>
      <w:pPr>
        <w:ind w:left="5893" w:hanging="360"/>
      </w:pPr>
    </w:lvl>
    <w:lvl w:ilvl="8" w:tplc="52E461C6" w:tentative="1">
      <w:start w:val="1"/>
      <w:numFmt w:val="lowerRoman"/>
      <w:lvlText w:val="%9."/>
      <w:lvlJc w:val="right"/>
      <w:pPr>
        <w:ind w:left="6613" w:hanging="180"/>
      </w:pPr>
    </w:lvl>
  </w:abstractNum>
  <w:num w:numId="1">
    <w:abstractNumId w:val="9"/>
  </w:num>
  <w:num w:numId="2">
    <w:abstractNumId w:val="24"/>
  </w:num>
  <w:num w:numId="3">
    <w:abstractNumId w:val="8"/>
  </w:num>
  <w:num w:numId="4">
    <w:abstractNumId w:val="1"/>
  </w:num>
  <w:num w:numId="5">
    <w:abstractNumId w:val="20"/>
  </w:num>
  <w:num w:numId="6">
    <w:abstractNumId w:val="30"/>
  </w:num>
  <w:num w:numId="7">
    <w:abstractNumId w:val="29"/>
  </w:num>
  <w:num w:numId="8">
    <w:abstractNumId w:val="7"/>
  </w:num>
  <w:num w:numId="9">
    <w:abstractNumId w:val="18"/>
  </w:num>
  <w:num w:numId="10">
    <w:abstractNumId w:val="17"/>
  </w:num>
  <w:num w:numId="11">
    <w:abstractNumId w:val="23"/>
  </w:num>
  <w:num w:numId="12">
    <w:abstractNumId w:val="12"/>
  </w:num>
  <w:num w:numId="13">
    <w:abstractNumId w:val="21"/>
  </w:num>
  <w:num w:numId="14">
    <w:abstractNumId w:val="19"/>
  </w:num>
  <w:num w:numId="15">
    <w:abstractNumId w:val="3"/>
  </w:num>
  <w:num w:numId="16">
    <w:abstractNumId w:val="27"/>
  </w:num>
  <w:num w:numId="17">
    <w:abstractNumId w:val="16"/>
  </w:num>
  <w:num w:numId="18">
    <w:abstractNumId w:val="5"/>
  </w:num>
  <w:num w:numId="19">
    <w:abstractNumId w:val="25"/>
  </w:num>
  <w:num w:numId="20">
    <w:abstractNumId w:val="6"/>
  </w:num>
  <w:num w:numId="21">
    <w:abstractNumId w:val="0"/>
  </w:num>
  <w:num w:numId="22">
    <w:abstractNumId w:val="15"/>
  </w:num>
  <w:num w:numId="23">
    <w:abstractNumId w:val="14"/>
  </w:num>
  <w:num w:numId="24">
    <w:abstractNumId w:val="10"/>
  </w:num>
  <w:num w:numId="25">
    <w:abstractNumId w:val="22"/>
  </w:num>
  <w:num w:numId="26">
    <w:abstractNumId w:val="22"/>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num>
  <w:num w:numId="31">
    <w:abstractNumId w:val="2"/>
  </w:num>
  <w:num w:numId="32">
    <w:abstractNumId w:val="26"/>
  </w:num>
  <w:num w:numId="33">
    <w:abstractNumId w:val="2"/>
  </w:num>
  <w:num w:numId="34">
    <w:abstractNumId w:val="2"/>
  </w:num>
  <w:num w:numId="35">
    <w:abstractNumId w:val="2"/>
  </w:num>
  <w:num w:numId="36">
    <w:abstractNumId w:val="2"/>
  </w:num>
  <w:num w:numId="37">
    <w:abstractNumId w:val="2"/>
  </w:num>
  <w:num w:numId="38">
    <w:abstractNumId w:val="13"/>
  </w:num>
  <w:num w:numId="39">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8"/>
  </w:num>
  <w:num w:numId="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anna Lee">
    <w15:presenceInfo w15:providerId="None" w15:userId="Joanna Lee"/>
  </w15:person>
  <w15:person w15:author="Brian Warner">
    <w15:presenceInfo w15:providerId="Windows Live" w15:userId="7bd91da3d4b8d9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86D"/>
    <w:rsid w:val="00007BA3"/>
    <w:rsid w:val="00007CA8"/>
    <w:rsid w:val="0004575F"/>
    <w:rsid w:val="00053A7E"/>
    <w:rsid w:val="00054334"/>
    <w:rsid w:val="0006195A"/>
    <w:rsid w:val="00062BCB"/>
    <w:rsid w:val="00073276"/>
    <w:rsid w:val="00074E6E"/>
    <w:rsid w:val="0007796A"/>
    <w:rsid w:val="00091264"/>
    <w:rsid w:val="0009172C"/>
    <w:rsid w:val="00092408"/>
    <w:rsid w:val="0009298F"/>
    <w:rsid w:val="000B4A7B"/>
    <w:rsid w:val="000B6601"/>
    <w:rsid w:val="000B7C04"/>
    <w:rsid w:val="000C58FE"/>
    <w:rsid w:val="000C6CF1"/>
    <w:rsid w:val="000D51CB"/>
    <w:rsid w:val="000D6E75"/>
    <w:rsid w:val="000E0DA1"/>
    <w:rsid w:val="000E2134"/>
    <w:rsid w:val="000E2285"/>
    <w:rsid w:val="000E352E"/>
    <w:rsid w:val="000E43F5"/>
    <w:rsid w:val="000E6E00"/>
    <w:rsid w:val="000E789B"/>
    <w:rsid w:val="000F0FC4"/>
    <w:rsid w:val="000F5AFB"/>
    <w:rsid w:val="00113819"/>
    <w:rsid w:val="001163F8"/>
    <w:rsid w:val="00116EC8"/>
    <w:rsid w:val="00120F25"/>
    <w:rsid w:val="00123D8D"/>
    <w:rsid w:val="001324F9"/>
    <w:rsid w:val="00136B9C"/>
    <w:rsid w:val="00137823"/>
    <w:rsid w:val="0015316B"/>
    <w:rsid w:val="00156D59"/>
    <w:rsid w:val="00161AF6"/>
    <w:rsid w:val="00165CB3"/>
    <w:rsid w:val="00186852"/>
    <w:rsid w:val="0019356F"/>
    <w:rsid w:val="00196A66"/>
    <w:rsid w:val="001A44AF"/>
    <w:rsid w:val="001B608B"/>
    <w:rsid w:val="001E55DE"/>
    <w:rsid w:val="001F172C"/>
    <w:rsid w:val="001F1A81"/>
    <w:rsid w:val="002056A5"/>
    <w:rsid w:val="00211E8E"/>
    <w:rsid w:val="002400AB"/>
    <w:rsid w:val="00242821"/>
    <w:rsid w:val="00246093"/>
    <w:rsid w:val="002575A7"/>
    <w:rsid w:val="00257A9F"/>
    <w:rsid w:val="00266DE0"/>
    <w:rsid w:val="002727A0"/>
    <w:rsid w:val="002803A5"/>
    <w:rsid w:val="0029280C"/>
    <w:rsid w:val="00295EBE"/>
    <w:rsid w:val="002B0E2C"/>
    <w:rsid w:val="002D7384"/>
    <w:rsid w:val="002F1AAD"/>
    <w:rsid w:val="002F3172"/>
    <w:rsid w:val="002F3CFC"/>
    <w:rsid w:val="002F63C0"/>
    <w:rsid w:val="002F743B"/>
    <w:rsid w:val="003063A1"/>
    <w:rsid w:val="00317082"/>
    <w:rsid w:val="00317F7C"/>
    <w:rsid w:val="00325713"/>
    <w:rsid w:val="00335FA4"/>
    <w:rsid w:val="00342089"/>
    <w:rsid w:val="0034637E"/>
    <w:rsid w:val="00346B7F"/>
    <w:rsid w:val="003632D0"/>
    <w:rsid w:val="0036785D"/>
    <w:rsid w:val="0038614C"/>
    <w:rsid w:val="003865E1"/>
    <w:rsid w:val="00387A97"/>
    <w:rsid w:val="0039217D"/>
    <w:rsid w:val="003B01D8"/>
    <w:rsid w:val="003B6F5C"/>
    <w:rsid w:val="003C10B6"/>
    <w:rsid w:val="003C19C8"/>
    <w:rsid w:val="003C35FC"/>
    <w:rsid w:val="003D6E3E"/>
    <w:rsid w:val="003E3F94"/>
    <w:rsid w:val="003E4830"/>
    <w:rsid w:val="003E565D"/>
    <w:rsid w:val="0040321B"/>
    <w:rsid w:val="00410D5F"/>
    <w:rsid w:val="004167F1"/>
    <w:rsid w:val="00420D87"/>
    <w:rsid w:val="00424F6F"/>
    <w:rsid w:val="004352B5"/>
    <w:rsid w:val="004357C9"/>
    <w:rsid w:val="0043734E"/>
    <w:rsid w:val="00442300"/>
    <w:rsid w:val="00445152"/>
    <w:rsid w:val="00453B1A"/>
    <w:rsid w:val="00457AD8"/>
    <w:rsid w:val="00466061"/>
    <w:rsid w:val="00466184"/>
    <w:rsid w:val="004706DE"/>
    <w:rsid w:val="0048416A"/>
    <w:rsid w:val="004906EE"/>
    <w:rsid w:val="00493D00"/>
    <w:rsid w:val="00493D8F"/>
    <w:rsid w:val="004A5084"/>
    <w:rsid w:val="004B2457"/>
    <w:rsid w:val="004B5BD4"/>
    <w:rsid w:val="004D2AD8"/>
    <w:rsid w:val="004E189E"/>
    <w:rsid w:val="004E49F6"/>
    <w:rsid w:val="004F4030"/>
    <w:rsid w:val="0050311D"/>
    <w:rsid w:val="005059FA"/>
    <w:rsid w:val="00513E0E"/>
    <w:rsid w:val="0051482B"/>
    <w:rsid w:val="00514AE3"/>
    <w:rsid w:val="00525CD9"/>
    <w:rsid w:val="005276C7"/>
    <w:rsid w:val="0053168E"/>
    <w:rsid w:val="00533019"/>
    <w:rsid w:val="005366BE"/>
    <w:rsid w:val="00537716"/>
    <w:rsid w:val="005444C3"/>
    <w:rsid w:val="005745E5"/>
    <w:rsid w:val="00586877"/>
    <w:rsid w:val="00586E78"/>
    <w:rsid w:val="005923D5"/>
    <w:rsid w:val="005A43F2"/>
    <w:rsid w:val="005B3FCB"/>
    <w:rsid w:val="005D6C74"/>
    <w:rsid w:val="005E0282"/>
    <w:rsid w:val="005E218D"/>
    <w:rsid w:val="005E2B0C"/>
    <w:rsid w:val="005E33E7"/>
    <w:rsid w:val="005E3901"/>
    <w:rsid w:val="005F0273"/>
    <w:rsid w:val="005F4E28"/>
    <w:rsid w:val="005F62AC"/>
    <w:rsid w:val="005F7359"/>
    <w:rsid w:val="00606523"/>
    <w:rsid w:val="0061462C"/>
    <w:rsid w:val="00615C0B"/>
    <w:rsid w:val="0062316D"/>
    <w:rsid w:val="00626D5A"/>
    <w:rsid w:val="00642ACB"/>
    <w:rsid w:val="00653301"/>
    <w:rsid w:val="00657EB6"/>
    <w:rsid w:val="006760C2"/>
    <w:rsid w:val="00681A78"/>
    <w:rsid w:val="0069181C"/>
    <w:rsid w:val="00694270"/>
    <w:rsid w:val="00697A94"/>
    <w:rsid w:val="006A0727"/>
    <w:rsid w:val="006B1B59"/>
    <w:rsid w:val="006C27E2"/>
    <w:rsid w:val="006C5A50"/>
    <w:rsid w:val="006D00A0"/>
    <w:rsid w:val="006D0830"/>
    <w:rsid w:val="006E0CC4"/>
    <w:rsid w:val="006E14DD"/>
    <w:rsid w:val="006E5D62"/>
    <w:rsid w:val="00706336"/>
    <w:rsid w:val="00706405"/>
    <w:rsid w:val="00710A55"/>
    <w:rsid w:val="00715E2F"/>
    <w:rsid w:val="00717B27"/>
    <w:rsid w:val="0072789B"/>
    <w:rsid w:val="007408FA"/>
    <w:rsid w:val="00754C25"/>
    <w:rsid w:val="007555AF"/>
    <w:rsid w:val="00784B19"/>
    <w:rsid w:val="00784F2D"/>
    <w:rsid w:val="007910F0"/>
    <w:rsid w:val="0079464E"/>
    <w:rsid w:val="007956D7"/>
    <w:rsid w:val="00796CBF"/>
    <w:rsid w:val="007A455A"/>
    <w:rsid w:val="007B21E3"/>
    <w:rsid w:val="007C3B4C"/>
    <w:rsid w:val="007C74AF"/>
    <w:rsid w:val="007D3AE4"/>
    <w:rsid w:val="007D6F26"/>
    <w:rsid w:val="007D7DC1"/>
    <w:rsid w:val="007E11E3"/>
    <w:rsid w:val="007E7D92"/>
    <w:rsid w:val="007F0F6D"/>
    <w:rsid w:val="007F1CAF"/>
    <w:rsid w:val="007F39EB"/>
    <w:rsid w:val="008127EF"/>
    <w:rsid w:val="00817EE8"/>
    <w:rsid w:val="00823A09"/>
    <w:rsid w:val="00830A0E"/>
    <w:rsid w:val="0083110D"/>
    <w:rsid w:val="00867DCE"/>
    <w:rsid w:val="008813F0"/>
    <w:rsid w:val="00891DFE"/>
    <w:rsid w:val="008A0BE0"/>
    <w:rsid w:val="008A1774"/>
    <w:rsid w:val="008A1A0A"/>
    <w:rsid w:val="008A4387"/>
    <w:rsid w:val="008A7D78"/>
    <w:rsid w:val="008B6E2C"/>
    <w:rsid w:val="008C07E4"/>
    <w:rsid w:val="008C0FAB"/>
    <w:rsid w:val="008C252B"/>
    <w:rsid w:val="008D1D74"/>
    <w:rsid w:val="008D6052"/>
    <w:rsid w:val="008E31BE"/>
    <w:rsid w:val="008E3F3E"/>
    <w:rsid w:val="008E510A"/>
    <w:rsid w:val="008F2F17"/>
    <w:rsid w:val="008F51B1"/>
    <w:rsid w:val="008F52DB"/>
    <w:rsid w:val="009208E5"/>
    <w:rsid w:val="00921A80"/>
    <w:rsid w:val="00925AE3"/>
    <w:rsid w:val="009313BF"/>
    <w:rsid w:val="00933837"/>
    <w:rsid w:val="00944B06"/>
    <w:rsid w:val="00944FE1"/>
    <w:rsid w:val="009563E6"/>
    <w:rsid w:val="009576A0"/>
    <w:rsid w:val="00967F1B"/>
    <w:rsid w:val="0097137C"/>
    <w:rsid w:val="00973068"/>
    <w:rsid w:val="00990C36"/>
    <w:rsid w:val="00993862"/>
    <w:rsid w:val="00994C15"/>
    <w:rsid w:val="009959B0"/>
    <w:rsid w:val="00996019"/>
    <w:rsid w:val="009A321B"/>
    <w:rsid w:val="009B7DD0"/>
    <w:rsid w:val="009D3D65"/>
    <w:rsid w:val="009D5620"/>
    <w:rsid w:val="009F4C81"/>
    <w:rsid w:val="00A07986"/>
    <w:rsid w:val="00A1286D"/>
    <w:rsid w:val="00A16731"/>
    <w:rsid w:val="00A25408"/>
    <w:rsid w:val="00A315E6"/>
    <w:rsid w:val="00A35155"/>
    <w:rsid w:val="00A35C4C"/>
    <w:rsid w:val="00A472AF"/>
    <w:rsid w:val="00A53519"/>
    <w:rsid w:val="00A72012"/>
    <w:rsid w:val="00A736DA"/>
    <w:rsid w:val="00A737D5"/>
    <w:rsid w:val="00A73BB4"/>
    <w:rsid w:val="00A865AA"/>
    <w:rsid w:val="00AA5F1E"/>
    <w:rsid w:val="00AA6F37"/>
    <w:rsid w:val="00AB5A94"/>
    <w:rsid w:val="00AC05AA"/>
    <w:rsid w:val="00AC17DD"/>
    <w:rsid w:val="00AC221C"/>
    <w:rsid w:val="00AC68AF"/>
    <w:rsid w:val="00AD1191"/>
    <w:rsid w:val="00AD2012"/>
    <w:rsid w:val="00AF0756"/>
    <w:rsid w:val="00AF1198"/>
    <w:rsid w:val="00B255B5"/>
    <w:rsid w:val="00B3126F"/>
    <w:rsid w:val="00B45941"/>
    <w:rsid w:val="00B46194"/>
    <w:rsid w:val="00B46CAE"/>
    <w:rsid w:val="00B543E9"/>
    <w:rsid w:val="00B672D2"/>
    <w:rsid w:val="00B73E36"/>
    <w:rsid w:val="00B74E94"/>
    <w:rsid w:val="00B875B4"/>
    <w:rsid w:val="00B93609"/>
    <w:rsid w:val="00BA7FB5"/>
    <w:rsid w:val="00BB3CFB"/>
    <w:rsid w:val="00BB572F"/>
    <w:rsid w:val="00BB6C39"/>
    <w:rsid w:val="00BD2AEA"/>
    <w:rsid w:val="00BD4A52"/>
    <w:rsid w:val="00BE1BEB"/>
    <w:rsid w:val="00BE2322"/>
    <w:rsid w:val="00BE49FD"/>
    <w:rsid w:val="00BF204B"/>
    <w:rsid w:val="00BF293A"/>
    <w:rsid w:val="00C01BAF"/>
    <w:rsid w:val="00C04F90"/>
    <w:rsid w:val="00C2176B"/>
    <w:rsid w:val="00C25434"/>
    <w:rsid w:val="00C41395"/>
    <w:rsid w:val="00C4148A"/>
    <w:rsid w:val="00C5523C"/>
    <w:rsid w:val="00C55D0B"/>
    <w:rsid w:val="00C57923"/>
    <w:rsid w:val="00C64753"/>
    <w:rsid w:val="00C66921"/>
    <w:rsid w:val="00C74568"/>
    <w:rsid w:val="00C7742C"/>
    <w:rsid w:val="00C81D97"/>
    <w:rsid w:val="00CB1DD9"/>
    <w:rsid w:val="00CB24F1"/>
    <w:rsid w:val="00CC2C5B"/>
    <w:rsid w:val="00CC7BB3"/>
    <w:rsid w:val="00CD0C3F"/>
    <w:rsid w:val="00CD1930"/>
    <w:rsid w:val="00CD2C59"/>
    <w:rsid w:val="00CD4947"/>
    <w:rsid w:val="00CD5C20"/>
    <w:rsid w:val="00CE14E0"/>
    <w:rsid w:val="00CE3D76"/>
    <w:rsid w:val="00CF0F68"/>
    <w:rsid w:val="00CF1419"/>
    <w:rsid w:val="00CF5525"/>
    <w:rsid w:val="00D10DC7"/>
    <w:rsid w:val="00D10DE0"/>
    <w:rsid w:val="00D2131D"/>
    <w:rsid w:val="00D2371F"/>
    <w:rsid w:val="00D32629"/>
    <w:rsid w:val="00D40FDC"/>
    <w:rsid w:val="00D55F27"/>
    <w:rsid w:val="00D5719C"/>
    <w:rsid w:val="00D574CF"/>
    <w:rsid w:val="00D7354B"/>
    <w:rsid w:val="00D81478"/>
    <w:rsid w:val="00D9799A"/>
    <w:rsid w:val="00DA0430"/>
    <w:rsid w:val="00DA68F1"/>
    <w:rsid w:val="00DA6FF8"/>
    <w:rsid w:val="00DB0B58"/>
    <w:rsid w:val="00DC10D9"/>
    <w:rsid w:val="00DC1CAE"/>
    <w:rsid w:val="00DF4239"/>
    <w:rsid w:val="00E06A97"/>
    <w:rsid w:val="00E10C7B"/>
    <w:rsid w:val="00E172FD"/>
    <w:rsid w:val="00E224FE"/>
    <w:rsid w:val="00E225D3"/>
    <w:rsid w:val="00E31F60"/>
    <w:rsid w:val="00E42A86"/>
    <w:rsid w:val="00E50591"/>
    <w:rsid w:val="00E57F2A"/>
    <w:rsid w:val="00E76A51"/>
    <w:rsid w:val="00E90E8A"/>
    <w:rsid w:val="00E956B3"/>
    <w:rsid w:val="00EA52CE"/>
    <w:rsid w:val="00EA75C7"/>
    <w:rsid w:val="00EB47A4"/>
    <w:rsid w:val="00EC30FB"/>
    <w:rsid w:val="00EC455F"/>
    <w:rsid w:val="00EF0308"/>
    <w:rsid w:val="00EF4C73"/>
    <w:rsid w:val="00F07E1D"/>
    <w:rsid w:val="00F10AE0"/>
    <w:rsid w:val="00F22450"/>
    <w:rsid w:val="00F37278"/>
    <w:rsid w:val="00F52B6A"/>
    <w:rsid w:val="00F5574B"/>
    <w:rsid w:val="00F60B12"/>
    <w:rsid w:val="00F6316B"/>
    <w:rsid w:val="00F63CCD"/>
    <w:rsid w:val="00F66275"/>
    <w:rsid w:val="00F674A4"/>
    <w:rsid w:val="00F7598E"/>
    <w:rsid w:val="00F93CB5"/>
    <w:rsid w:val="00FB21AA"/>
    <w:rsid w:val="00FC0463"/>
    <w:rsid w:val="00FD0FB1"/>
    <w:rsid w:val="00FF7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FC69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373"/>
      <w:outlineLvl w:val="0"/>
    </w:pPr>
    <w:rPr>
      <w:b/>
      <w:bCs/>
      <w:sz w:val="26"/>
      <w:szCs w:val="26"/>
    </w:rPr>
  </w:style>
  <w:style w:type="paragraph" w:styleId="Heading2">
    <w:name w:val="heading 2"/>
    <w:basedOn w:val="Normal"/>
    <w:uiPriority w:val="1"/>
    <w:qFormat/>
    <w:rsid w:val="00C7742C"/>
    <w:pPr>
      <w:numPr>
        <w:numId w:val="25"/>
      </w:numPr>
      <w:spacing w:before="1"/>
      <w:outlineLvl w:val="1"/>
    </w:pPr>
    <w:rPr>
      <w:b/>
      <w:bCs/>
      <w:sz w:val="24"/>
      <w:szCs w:val="24"/>
    </w:rPr>
  </w:style>
  <w:style w:type="paragraph" w:styleId="Heading3">
    <w:name w:val="heading 3"/>
    <w:basedOn w:val="Normal"/>
    <w:uiPriority w:val="1"/>
    <w:qFormat/>
    <w:rsid w:val="00C7742C"/>
    <w:pPr>
      <w:numPr>
        <w:numId w:val="38"/>
      </w:numPr>
      <w:spacing w:before="93" w:after="240"/>
      <w:outlineLvl w:val="2"/>
    </w:pPr>
    <w:rPr>
      <w:b/>
      <w:bCs/>
      <w:sz w:val="23"/>
      <w:szCs w:val="23"/>
    </w:rPr>
  </w:style>
  <w:style w:type="paragraph" w:styleId="Heading4">
    <w:name w:val="heading 4"/>
    <w:basedOn w:val="Normal"/>
    <w:next w:val="Normal"/>
    <w:link w:val="Heading4Char"/>
    <w:uiPriority w:val="9"/>
    <w:semiHidden/>
    <w:unhideWhenUsed/>
    <w:qFormat/>
    <w:rsid w:val="00D574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link w:val="ListParagraphChar"/>
    <w:uiPriority w:val="34"/>
    <w:qFormat/>
    <w:pPr>
      <w:ind w:left="839" w:hanging="351"/>
    </w:pPr>
  </w:style>
  <w:style w:type="paragraph" w:customStyle="1" w:styleId="TableParagraph">
    <w:name w:val="Table Paragraph"/>
    <w:basedOn w:val="Normal"/>
    <w:uiPriority w:val="1"/>
    <w:qFormat/>
  </w:style>
  <w:style w:type="paragraph" w:styleId="DocumentMap">
    <w:name w:val="Document Map"/>
    <w:basedOn w:val="Normal"/>
    <w:link w:val="DocumentMapChar"/>
    <w:uiPriority w:val="99"/>
    <w:semiHidden/>
    <w:unhideWhenUsed/>
    <w:rsid w:val="00D55F27"/>
    <w:rPr>
      <w:rFonts w:ascii="Helvetica" w:hAnsi="Helvetica"/>
      <w:sz w:val="24"/>
      <w:szCs w:val="24"/>
    </w:rPr>
  </w:style>
  <w:style w:type="character" w:customStyle="1" w:styleId="DocumentMapChar">
    <w:name w:val="Document Map Char"/>
    <w:basedOn w:val="DefaultParagraphFont"/>
    <w:link w:val="DocumentMap"/>
    <w:uiPriority w:val="99"/>
    <w:semiHidden/>
    <w:rsid w:val="00D55F27"/>
    <w:rPr>
      <w:rFonts w:ascii="Helvetica" w:eastAsia="Times New Roman" w:hAnsi="Helvetica" w:cs="Times New Roman"/>
      <w:sz w:val="24"/>
      <w:szCs w:val="24"/>
    </w:rPr>
  </w:style>
  <w:style w:type="paragraph" w:styleId="BalloonText">
    <w:name w:val="Balloon Text"/>
    <w:basedOn w:val="Normal"/>
    <w:link w:val="BalloonTextChar"/>
    <w:uiPriority w:val="99"/>
    <w:semiHidden/>
    <w:unhideWhenUsed/>
    <w:rsid w:val="00D55F27"/>
    <w:rPr>
      <w:rFonts w:ascii="Helvetica" w:hAnsi="Helvetica"/>
      <w:sz w:val="18"/>
      <w:szCs w:val="18"/>
    </w:rPr>
  </w:style>
  <w:style w:type="character" w:customStyle="1" w:styleId="BalloonTextChar">
    <w:name w:val="Balloon Text Char"/>
    <w:basedOn w:val="DefaultParagraphFont"/>
    <w:link w:val="BalloonText"/>
    <w:uiPriority w:val="99"/>
    <w:semiHidden/>
    <w:rsid w:val="00D55F27"/>
    <w:rPr>
      <w:rFonts w:ascii="Helvetica" w:eastAsia="Times New Roman" w:hAnsi="Helvetica" w:cs="Times New Roman"/>
      <w:sz w:val="18"/>
      <w:szCs w:val="18"/>
    </w:rPr>
  </w:style>
  <w:style w:type="character" w:styleId="Hyperlink">
    <w:name w:val="Hyperlink"/>
    <w:basedOn w:val="DefaultParagraphFont"/>
    <w:uiPriority w:val="99"/>
    <w:unhideWhenUsed/>
    <w:rsid w:val="00D55F27"/>
    <w:rPr>
      <w:color w:val="0000FF" w:themeColor="hyperlink"/>
      <w:u w:val="single"/>
    </w:rPr>
  </w:style>
  <w:style w:type="paragraph" w:styleId="Header">
    <w:name w:val="header"/>
    <w:basedOn w:val="Normal"/>
    <w:link w:val="HeaderChar"/>
    <w:uiPriority w:val="99"/>
    <w:unhideWhenUsed/>
    <w:rsid w:val="00823A09"/>
    <w:pPr>
      <w:tabs>
        <w:tab w:val="center" w:pos="4680"/>
        <w:tab w:val="right" w:pos="9360"/>
      </w:tabs>
    </w:pPr>
  </w:style>
  <w:style w:type="character" w:customStyle="1" w:styleId="HeaderChar">
    <w:name w:val="Header Char"/>
    <w:basedOn w:val="DefaultParagraphFont"/>
    <w:link w:val="Header"/>
    <w:uiPriority w:val="99"/>
    <w:rsid w:val="00823A09"/>
    <w:rPr>
      <w:rFonts w:ascii="Times New Roman" w:eastAsia="Times New Roman" w:hAnsi="Times New Roman" w:cs="Times New Roman"/>
    </w:rPr>
  </w:style>
  <w:style w:type="paragraph" w:styleId="Footer">
    <w:name w:val="footer"/>
    <w:basedOn w:val="Normal"/>
    <w:link w:val="FooterChar"/>
    <w:uiPriority w:val="99"/>
    <w:unhideWhenUsed/>
    <w:rsid w:val="00823A09"/>
    <w:pPr>
      <w:tabs>
        <w:tab w:val="center" w:pos="4680"/>
        <w:tab w:val="right" w:pos="9360"/>
      </w:tabs>
    </w:pPr>
  </w:style>
  <w:style w:type="character" w:customStyle="1" w:styleId="FooterChar">
    <w:name w:val="Footer Char"/>
    <w:basedOn w:val="DefaultParagraphFont"/>
    <w:link w:val="Footer"/>
    <w:uiPriority w:val="99"/>
    <w:rsid w:val="00823A09"/>
    <w:rPr>
      <w:rFonts w:ascii="Times New Roman" w:eastAsia="Times New Roman" w:hAnsi="Times New Roman" w:cs="Times New Roman"/>
    </w:rPr>
  </w:style>
  <w:style w:type="character" w:customStyle="1" w:styleId="UnresolvedMention1">
    <w:name w:val="Unresolved Mention1"/>
    <w:basedOn w:val="DefaultParagraphFont"/>
    <w:uiPriority w:val="99"/>
    <w:rsid w:val="00211E8E"/>
    <w:rPr>
      <w:color w:val="605E5C"/>
      <w:shd w:val="clear" w:color="auto" w:fill="E1DFDD"/>
    </w:rPr>
  </w:style>
  <w:style w:type="character" w:styleId="CommentReference">
    <w:name w:val="annotation reference"/>
    <w:basedOn w:val="DefaultParagraphFont"/>
    <w:uiPriority w:val="99"/>
    <w:semiHidden/>
    <w:unhideWhenUsed/>
    <w:rsid w:val="00453B1A"/>
    <w:rPr>
      <w:sz w:val="16"/>
      <w:szCs w:val="16"/>
    </w:rPr>
  </w:style>
  <w:style w:type="paragraph" w:styleId="CommentText">
    <w:name w:val="annotation text"/>
    <w:basedOn w:val="Normal"/>
    <w:link w:val="CommentTextChar"/>
    <w:uiPriority w:val="99"/>
    <w:semiHidden/>
    <w:unhideWhenUsed/>
    <w:rsid w:val="00453B1A"/>
    <w:rPr>
      <w:sz w:val="20"/>
      <w:szCs w:val="20"/>
    </w:rPr>
  </w:style>
  <w:style w:type="character" w:customStyle="1" w:styleId="CommentTextChar">
    <w:name w:val="Comment Text Char"/>
    <w:basedOn w:val="DefaultParagraphFont"/>
    <w:link w:val="CommentText"/>
    <w:uiPriority w:val="99"/>
    <w:semiHidden/>
    <w:rsid w:val="00453B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3B1A"/>
    <w:rPr>
      <w:b/>
      <w:bCs/>
    </w:rPr>
  </w:style>
  <w:style w:type="character" w:customStyle="1" w:styleId="CommentSubjectChar">
    <w:name w:val="Comment Subject Char"/>
    <w:basedOn w:val="CommentTextChar"/>
    <w:link w:val="CommentSubject"/>
    <w:uiPriority w:val="99"/>
    <w:semiHidden/>
    <w:rsid w:val="00453B1A"/>
    <w:rPr>
      <w:rFonts w:ascii="Times New Roman" w:eastAsia="Times New Roman" w:hAnsi="Times New Roman" w:cs="Times New Roman"/>
      <w:b/>
      <w:bCs/>
      <w:sz w:val="20"/>
      <w:szCs w:val="20"/>
    </w:rPr>
  </w:style>
  <w:style w:type="paragraph" w:styleId="Revision">
    <w:name w:val="Revision"/>
    <w:hidden/>
    <w:uiPriority w:val="99"/>
    <w:semiHidden/>
    <w:rsid w:val="003C19C8"/>
    <w:pPr>
      <w:widowControl/>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D574CF"/>
    <w:rPr>
      <w:rFonts w:asciiTheme="majorHAnsi" w:eastAsiaTheme="majorEastAsia" w:hAnsiTheme="majorHAnsi" w:cstheme="majorBidi"/>
      <w:i/>
      <w:iCs/>
      <w:color w:val="365F91" w:themeColor="accent1" w:themeShade="BF"/>
    </w:rPr>
  </w:style>
  <w:style w:type="paragraph" w:customStyle="1" w:styleId="DocID">
    <w:name w:val="DocID"/>
    <w:basedOn w:val="Footer"/>
    <w:next w:val="Footer"/>
    <w:link w:val="DocIDChar"/>
    <w:rsid w:val="00AC05AA"/>
    <w:pPr>
      <w:tabs>
        <w:tab w:val="clear" w:pos="4680"/>
        <w:tab w:val="clear" w:pos="9360"/>
      </w:tabs>
    </w:pPr>
    <w:rPr>
      <w:sz w:val="18"/>
    </w:rPr>
  </w:style>
  <w:style w:type="character" w:customStyle="1" w:styleId="ListParagraphChar">
    <w:name w:val="List Paragraph Char"/>
    <w:basedOn w:val="DefaultParagraphFont"/>
    <w:link w:val="ListParagraph"/>
    <w:uiPriority w:val="34"/>
    <w:rsid w:val="00AC05AA"/>
    <w:rPr>
      <w:rFonts w:ascii="Times New Roman" w:eastAsia="Times New Roman" w:hAnsi="Times New Roman" w:cs="Times New Roman"/>
    </w:rPr>
  </w:style>
  <w:style w:type="character" w:customStyle="1" w:styleId="DocIDChar">
    <w:name w:val="DocID Char"/>
    <w:basedOn w:val="ListParagraphChar"/>
    <w:link w:val="DocID"/>
    <w:rsid w:val="00AC05AA"/>
    <w:rPr>
      <w:rFonts w:ascii="Times New Roman" w:eastAsia="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munications@phuse.glob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sa.brooks@phuse.global"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A44F-7529-4343-B252-42D2A1F1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1707</Words>
  <Characters>9735</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Warner</cp:lastModifiedBy>
  <cp:revision>3</cp:revision>
  <dcterms:created xsi:type="dcterms:W3CDTF">2021-05-18T01:58:00Z</dcterms:created>
  <dcterms:modified xsi:type="dcterms:W3CDTF">2021-05-18T02:00:00Z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2019-09-27T00:00:00Z</vt:filetime>
  </property>
  <property fmtid="{D5CDD505-2E9C-101B-9397-08002B2CF9AE}" pid="3" name="CUS_DocIDActiveBits">
    <vt:lpwstr>126976</vt:lpwstr>
  </property>
  <property fmtid="{D5CDD505-2E9C-101B-9397-08002B2CF9AE}" pid="4" name="CUS_DocIDChunk0">
    <vt:lpwstr>1235987.2</vt:lpwstr>
  </property>
  <property fmtid="{D5CDD505-2E9C-101B-9397-08002B2CF9AE}" pid="5" name="CUS_DocIDLocation">
    <vt:lpwstr>EVERY_PAGE</vt:lpwstr>
  </property>
  <property fmtid="{D5CDD505-2E9C-101B-9397-08002B2CF9AE}" pid="6" name="CUS_DocIDString">
    <vt:lpwstr>1235987.2</vt:lpwstr>
  </property>
  <property fmtid="{D5CDD505-2E9C-101B-9397-08002B2CF9AE}" pid="7" name="LastSaved">
    <vt:filetime>2019-09-27T00:00:00Z</vt:filetime>
  </property>
</Properties>
</file>